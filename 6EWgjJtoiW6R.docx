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6EWgjJtoiW6R</w:t>
      </w:r>
    </w:p>
    <w:bookmarkStart w:id="28" w:name="X7454e5363a30fe1df86ac8dfa5adcb8538d578e"/>
    <w:p>
      <w:pPr>
        <w:pStyle w:val="Heading1"/>
      </w:pPr>
      <w:r>
        <w:t xml:space="preserve">Navigating the Radio Archive: Segmentation and analysis of</w:t>
      </w:r>
      <w:r>
        <w:t xml:space="preserve"> </w:t>
      </w:r>
      <w:r>
        <w:t xml:space="preserve">Swedish broadcasting</w:t>
      </w:r>
      <w:r>
        <w:t xml:space="preserve"> </w:t>
      </w:r>
      <w:r>
        <w:t xml:space="preserve">data</w:t>
      </w:r>
    </w:p>
    <w:bookmarkStart w:id="21" w:name="johan-malmstedt"/>
    <w:p>
      <w:pPr>
        <w:pStyle w:val="Heading3"/>
      </w:pPr>
      <w:r>
        <w:t xml:space="preserve">Johan Malmstedt</w:t>
      </w:r>
      <w:r>
        <w:t xml:space="preserve"> </w:t>
      </w:r>
      <w:hyperlink r:id="rId20"/>
    </w:p>
    <w:bookmarkEnd w:id="21"/>
    <w:p>
      <w:pPr>
        <w:pStyle w:val="FirstParagraph"/>
      </w:pPr>
      <w:r>
        <w:t xml:space="preserve">Umeå University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©. Published by De Gruyter in cooperation with the University of</w:t>
      </w:r>
      <w:r>
        <w:t xml:space="preserve"> </w:t>
      </w:r>
      <w:r>
        <w:t xml:space="preserve">Luxembourg Centre for Contemporary and Digital History. This is an Open</w:t>
      </w:r>
      <w:r>
        <w:t xml:space="preserve"> </w:t>
      </w:r>
      <w:r>
        <w:t xml:space="preserve">Access article distributed under the terms of the</w:t>
      </w:r>
      <w:r>
        <w:t xml:space="preserve"> </w:t>
      </w:r>
      <w:hyperlink r:id="rId22">
        <w:r>
          <w:rPr>
            <w:rStyle w:val="Hyperlink"/>
          </w:rPr>
          <w:t xml:space="preserve">Creative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Commons Attribution License CC-BY-NC-ND</w:t>
        </w:r>
      </w:hyperlink>
    </w:p>
    <w:p>
      <w:pPr>
        <w:pStyle w:val="BodyText"/>
      </w:pPr>
      <w:r>
        <w:t xml:space="preserve">Radio Studies, Public Service Broadcasting, Audio Analysis, Media</w:t>
      </w:r>
      <w:r>
        <w:t xml:space="preserve"> </w:t>
      </w:r>
      <w:r>
        <w:t xml:space="preserve">History</w:t>
      </w:r>
    </w:p>
    <w:p>
      <w:pPr>
        <w:pStyle w:val="BodyText"/>
      </w:pPr>
      <w:r>
        <w:t xml:space="preserve">This work aims to explore the relationship between sound archives and</w:t>
      </w:r>
      <w:r>
        <w:t xml:space="preserve"> </w:t>
      </w:r>
      <w:r>
        <w:t xml:space="preserve">historiography, focusing on the Swedish case of mass media archiving</w:t>
      </w:r>
      <w:r>
        <w:t xml:space="preserve"> </w:t>
      </w:r>
      <w:r>
        <w:t xml:space="preserve">from the 1980s. The study investigates the sonic content of public</w:t>
      </w:r>
      <w:r>
        <w:t xml:space="preserve"> </w:t>
      </w:r>
      <w:r>
        <w:t xml:space="preserve">service radio changes during the introduction of commercial</w:t>
      </w:r>
      <w:r>
        <w:t xml:space="preserve"> </w:t>
      </w:r>
      <w:r>
        <w:t xml:space="preserve">broadcasting, using computational methods. In the analysis, two of the</w:t>
      </w:r>
      <w:r>
        <w:t xml:space="preserve"> </w:t>
      </w:r>
      <w:r>
        <w:t xml:space="preserve">most popular public service broadcasting channels, P1 and P3 are</w:t>
      </w:r>
      <w:r>
        <w:t xml:space="preserve"> </w:t>
      </w:r>
      <w:r>
        <w:t xml:space="preserve">compared. By analyzing 1,600 hours of radio data, the paper reveals a</w:t>
      </w:r>
      <w:r>
        <w:t xml:space="preserve"> </w:t>
      </w:r>
      <w:r>
        <w:t xml:space="preserve">shift in the number of detected occurrences, with varying sonic</w:t>
      </w:r>
      <w:r>
        <w:t xml:space="preserve"> </w:t>
      </w:r>
      <w:r>
        <w:t xml:space="preserve">sequences that reflect the overall structure of the broadcast. Although</w:t>
      </w:r>
      <w:r>
        <w:t xml:space="preserve"> </w:t>
      </w:r>
      <w:r>
        <w:t xml:space="preserve">the sample sizes are small, the findings show a correlation between</w:t>
      </w:r>
      <w:r>
        <w:t xml:space="preserve"> </w:t>
      </w:r>
      <w:r>
        <w:t xml:space="preserve">object detection and dimension reduction, suggesting and increasing</w:t>
      </w:r>
      <w:r>
        <w:t xml:space="preserve"> </w:t>
      </w:r>
      <w:r>
        <w:t xml:space="preserve">attention to content variation.</w:t>
      </w:r>
    </w:p>
    <w:p>
      <w:pPr>
        <w:pStyle w:val="BodyText"/>
      </w:pPr>
      <w:r>
        <w:t xml:space="preserve">The paper contributes to the understanding of historical radio data,</w:t>
      </w:r>
      <w:r>
        <w:t xml:space="preserve"> </w:t>
      </w:r>
      <w:r>
        <w:t xml:space="preserve">offering preprocessing and segmentation methods for working with</w:t>
      </w:r>
      <w:r>
        <w:t xml:space="preserve"> </w:t>
      </w:r>
      <w:r>
        <w:t xml:space="preserve">cultural audio data. It also emphasizes the methodological implications</w:t>
      </w:r>
      <w:r>
        <w:t xml:space="preserve"> </w:t>
      </w:r>
      <w:r>
        <w:t xml:space="preserve">of combining dimensionality reduction and object classification</w:t>
      </w:r>
      <w:r>
        <w:t xml:space="preserve"> </w:t>
      </w:r>
      <w:r>
        <w:t xml:space="preserve">approaches, demonstrating the value of using pretrained and untrained</w:t>
      </w:r>
      <w:r>
        <w:t xml:space="preserve"> </w:t>
      </w:r>
      <w:r>
        <w:t xml:space="preserve">algorithms together for a comprehensive understanding of the local and</w:t>
      </w:r>
      <w:r>
        <w:t xml:space="preserve"> </w:t>
      </w:r>
      <w:r>
        <w:t xml:space="preserve">fine-grained aspects of audio data. The necessity of such an approach</w:t>
      </w:r>
      <w:r>
        <w:t xml:space="preserve"> </w:t>
      </w:r>
      <w:r>
        <w:t xml:space="preserve">springs from the oceanic extent of content in the radio archive. Thus,</w:t>
      </w:r>
      <w:r>
        <w:t xml:space="preserve"> </w:t>
      </w:r>
      <w:r>
        <w:t xml:space="preserve">the article suggests new ways to navigate the radio archive</w:t>
      </w:r>
    </w:p>
    <w:bookmarkStart w:id="23" w:name="introduction"/>
    <w:p>
      <w:pPr>
        <w:pStyle w:val="Heading2"/>
      </w:pPr>
      <w:r>
        <w:t xml:space="preserve">Introduction</w:t>
      </w:r>
    </w:p>
    <w:bookmarkEnd w:id="23"/>
    <w:p>
      <w:pPr>
        <w:pStyle w:val="FirstParagraph"/>
      </w:pPr>
      <w:r>
        <w:t xml:space="preserve">Sound archives are peculiar features in the 21st century – extensive</w:t>
      </w:r>
      <w:r>
        <w:t xml:space="preserve"> </w:t>
      </w:r>
      <w:r>
        <w:t xml:space="preserve">and vast, yet mute and inaccessible accumulations of seemingly arbitrary</w:t>
      </w:r>
      <w:r>
        <w:t xml:space="preserve"> </w:t>
      </w:r>
      <w:r>
        <w:t xml:space="preserve">signals from the past. But what is the relationship between signals and</w:t>
      </w:r>
      <w:r>
        <w:t xml:space="preserve"> </w:t>
      </w:r>
      <w:r>
        <w:t xml:space="preserve">history?</w:t>
      </w:r>
    </w:p>
    <w:p>
      <w:pPr>
        <w:pStyle w:val="BodyText"/>
      </w:pPr>
      <w:r>
        <w:t xml:space="preserve">This work is an experimental attempt to plug the signal output back into</w:t>
      </w:r>
      <w:r>
        <w:t xml:space="preserve"> </w:t>
      </w:r>
      <w:r>
        <w:t xml:space="preserve">historiography. Technical, ethical, and epistemological factors have</w:t>
      </w:r>
      <w:r>
        <w:t xml:space="preserve"> </w:t>
      </w:r>
      <w:r>
        <w:t xml:space="preserve">since long short-circuited the historian’s relationship to acoustic</w:t>
      </w:r>
      <w:r>
        <w:t xml:space="preserve"> </w:t>
      </w:r>
      <w:r>
        <w:t xml:space="preserve">signals. As Friedrich Kittler notoriously stated already in 1999,</w:t>
      </w:r>
      <w:r>
        <w:t xml:space="preserve"> </w:t>
      </w:r>
      <w:r>
        <w:t xml:space="preserve">“</w:t>
      </w:r>
      <w:r>
        <w:t xml:space="preserve">discourse analysis cannot be applied to sound archives or towers of</w:t>
      </w:r>
      <w:r>
        <w:t xml:space="preserve"> </w:t>
      </w:r>
      <w:r>
        <w:t xml:space="preserve">film rolls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Kittler 1999</w:t>
      </w:r>
      <w:r>
        <w:t xml:space="preserve">). Yet, due to a renewed interest in</w:t>
      </w:r>
      <w:r>
        <w:t xml:space="preserve"> </w:t>
      </w:r>
      <w:r>
        <w:t xml:space="preserve">broadcasting material, audio data is achieving an increasingly</w:t>
      </w:r>
      <w:r>
        <w:t xml:space="preserve"> </w:t>
      </w:r>
      <w:r>
        <w:t xml:space="preserve">significant status within the historical discipline (</w:t>
      </w:r>
      <w:r>
        <w:rPr>
          <w:iCs/>
          <w:i/>
        </w:rPr>
        <w:t xml:space="preserve">Bösch,</w:t>
      </w:r>
      <w:r>
        <w:rPr>
          <w:iCs/>
          <w:i/>
        </w:rPr>
        <w:t xml:space="preserve"> </w:t>
      </w:r>
      <w:r>
        <w:rPr>
          <w:iCs/>
          <w:i/>
        </w:rPr>
        <w:t xml:space="preserve">Bourdon, Meyen, Spigel, von Hodenberg 2012</w:t>
      </w:r>
      <w:r>
        <w:t xml:space="preserve">). Sound archives of</w:t>
      </w:r>
      <w:r>
        <w:t xml:space="preserve"> </w:t>
      </w:r>
      <w:r>
        <w:t xml:space="preserve">multifarious natures are expanding across the world and digitization is</w:t>
      </w:r>
      <w:r>
        <w:t xml:space="preserve"> </w:t>
      </w:r>
      <w:r>
        <w:t xml:space="preserve">running ever faster. Their oceanic density of content requires new</w:t>
      </w:r>
      <w:r>
        <w:t xml:space="preserve"> </w:t>
      </w:r>
      <w:r>
        <w:t xml:space="preserve">methods of navigation.</w:t>
      </w:r>
    </w:p>
    <w:p>
      <w:pPr>
        <w:pStyle w:val="BodyText"/>
      </w:pPr>
      <w:r>
        <w:t xml:space="preserve">Let us consider the Swedish case; during the 1970s, discussions within</w:t>
      </w:r>
      <w:r>
        <w:t xml:space="preserve"> </w:t>
      </w:r>
      <w:r>
        <w:t xml:space="preserve">the archive and library sector were centered around</w:t>
      </w:r>
      <w:r>
        <w:t xml:space="preserve"> </w:t>
      </w:r>
      <w:r>
        <w:t xml:space="preserve">‘</w:t>
      </w:r>
      <w:r>
        <w:t xml:space="preserve">new</w:t>
      </w:r>
      <w:r>
        <w:t xml:space="preserve">’</w:t>
      </w:r>
      <w:r>
        <w:t xml:space="preserve"> </w:t>
      </w:r>
      <w:r>
        <w:t xml:space="preserve">media forms</w:t>
      </w:r>
      <w:r>
        <w:t xml:space="preserve"> </w:t>
      </w:r>
      <w:r>
        <w:t xml:space="preserve">within the public service realm. Television and radio are argued to</w:t>
      </w:r>
      <w:r>
        <w:t xml:space="preserve"> </w:t>
      </w:r>
      <w:r>
        <w:t xml:space="preserve">“</w:t>
      </w:r>
      <w:r>
        <w:t xml:space="preserve">be</w:t>
      </w:r>
      <w:r>
        <w:t xml:space="preserve"> </w:t>
      </w:r>
      <w:r>
        <w:t xml:space="preserve">retained to an extent corresponding somewhat to that applicable in the</w:t>
      </w:r>
      <w:r>
        <w:t xml:space="preserve"> </w:t>
      </w:r>
      <w:r>
        <w:t xml:space="preserve">case of printed material</w:t>
      </w:r>
      <w:r>
        <w:t xml:space="preserve">”</w:t>
      </w:r>
      <w:r>
        <w:t xml:space="preserve"> </w:t>
      </w:r>
      <w:r>
        <w:t xml:space="preserve">(14492245/95XIHHYV). This idea was not unique</w:t>
      </w:r>
      <w:r>
        <w:t xml:space="preserve"> </w:t>
      </w:r>
      <w:r>
        <w:t xml:space="preserve">at the time; broadcasting media was already considered an informational</w:t>
      </w:r>
      <w:r>
        <w:t xml:space="preserve"> </w:t>
      </w:r>
      <w:r>
        <w:t xml:space="preserve">force to be reckoned with. The Swedish case is particularly interesting</w:t>
      </w:r>
      <w:r>
        <w:t xml:space="preserve"> </w:t>
      </w:r>
      <w:r>
        <w:t xml:space="preserve">because it is one of the first attempts to act on this insight. In 1979,</w:t>
      </w:r>
      <w:r>
        <w:t xml:space="preserve"> </w:t>
      </w:r>
      <w:r>
        <w:t xml:space="preserve">the doors opened to a new type of archive – a mass media archive. The</w:t>
      </w:r>
      <w:r>
        <w:t xml:space="preserve"> </w:t>
      </w:r>
      <w:r>
        <w:t xml:space="preserve">results invite a double entendre of the word</w:t>
      </w:r>
      <w:r>
        <w:t xml:space="preserve"> </w:t>
      </w:r>
      <w:r>
        <w:t xml:space="preserve">‘</w:t>
      </w:r>
      <w:r>
        <w:t xml:space="preserve">mass</w:t>
      </w:r>
      <w:r>
        <w:t xml:space="preserve">’</w:t>
      </w:r>
      <w:r>
        <w:t xml:space="preserve">; not only is the</w:t>
      </w:r>
      <w:r>
        <w:t xml:space="preserve"> </w:t>
      </w:r>
      <w:r>
        <w:t xml:space="preserve">content supposedly intended for the so-called masses, but the archive is</w:t>
      </w:r>
      <w:r>
        <w:t xml:space="preserve"> </w:t>
      </w:r>
      <w:r>
        <w:t xml:space="preserve">also massive. Storing audio to the same extent as text means</w:t>
      </w:r>
      <w:r>
        <w:t xml:space="preserve"> </w:t>
      </w:r>
      <w:r>
        <w:t xml:space="preserve">establishing a legal deposit law that enforces the storage of not just</w:t>
      </w:r>
      <w:r>
        <w:t xml:space="preserve"> </w:t>
      </w:r>
      <w:r>
        <w:t xml:space="preserve">‘</w:t>
      </w:r>
      <w:r>
        <w:t xml:space="preserve">certain</w:t>
      </w:r>
      <w:r>
        <w:t xml:space="preserve">’</w:t>
      </w:r>
      <w:r>
        <w:t xml:space="preserve"> </w:t>
      </w:r>
      <w:r>
        <w:t xml:space="preserve">content, but all content. In terms of audio media, this</w:t>
      </w:r>
      <w:r>
        <w:t xml:space="preserve"> </w:t>
      </w:r>
      <w:r>
        <w:t xml:space="preserve">entails, among other things, several radio channels, broadcasting around</w:t>
      </w:r>
      <w:r>
        <w:t xml:space="preserve"> </w:t>
      </w:r>
      <w:r>
        <w:t xml:space="preserve">the clock, seven days a week. Unsurprisingly, the archive quickly grew</w:t>
      </w:r>
      <w:r>
        <w:t xml:space="preserve"> </w:t>
      </w:r>
      <w:r>
        <w:t xml:space="preserve">to be one of the largest of its kind. At this particular moment of</w:t>
      </w:r>
      <w:r>
        <w:t xml:space="preserve"> </w:t>
      </w:r>
      <w:r>
        <w:t xml:space="preserve">writing, March 11th, it hosts 634746 radio recordings alone, most</w:t>
      </w:r>
      <w:r>
        <w:t xml:space="preserve"> </w:t>
      </w:r>
      <w:r>
        <w:t xml:space="preserve">spanning several hours each.</w:t>
      </w:r>
    </w:p>
    <w:p>
      <w:pPr>
        <w:pStyle w:val="BodyText"/>
      </w:pPr>
      <w:r>
        <w:t xml:space="preserve">This poses a challenge for the historian. Philosophy of history has</w:t>
      </w:r>
      <w:r>
        <w:t xml:space="preserve"> </w:t>
      </w:r>
      <w:r>
        <w:t xml:space="preserve">repeatedly stressed the text-oriented nature of the subject. Hayden</w:t>
      </w:r>
      <w:r>
        <w:t xml:space="preserve"> </w:t>
      </w:r>
      <w:r>
        <w:t xml:space="preserve">White famously made this point central to his project (</w:t>
      </w:r>
      <w:r>
        <w:rPr>
          <w:iCs/>
          <w:i/>
        </w:rPr>
        <w:t xml:space="preserve">White</w:t>
      </w:r>
      <w:r>
        <w:rPr>
          <w:iCs/>
          <w:i/>
        </w:rPr>
        <w:t xml:space="preserve"> </w:t>
      </w:r>
      <w:r>
        <w:rPr>
          <w:iCs/>
          <w:i/>
        </w:rPr>
        <w:t xml:space="preserve">1988</w:t>
      </w:r>
      <w:r>
        <w:t xml:space="preserve">). However, theory is not needed to reveal this historiographical</w:t>
      </w:r>
      <w:r>
        <w:t xml:space="preserve"> </w:t>
      </w:r>
      <w:r>
        <w:t xml:space="preserve">fact. The very word itself makes clear that it is a profession to the</w:t>
      </w:r>
      <w:r>
        <w:t xml:space="preserve"> </w:t>
      </w:r>
      <w:r>
        <w:t xml:space="preserve">‘</w:t>
      </w:r>
      <w:r>
        <w:t xml:space="preserve">writing</w:t>
      </w:r>
      <w:r>
        <w:t xml:space="preserve">’</w:t>
      </w:r>
      <w:r>
        <w:t xml:space="preserve"> </w:t>
      </w:r>
      <w:r>
        <w:t xml:space="preserve">of narratives. The historian writes about what has already</w:t>
      </w:r>
      <w:r>
        <w:t xml:space="preserve"> </w:t>
      </w:r>
      <w:r>
        <w:t xml:space="preserve">been written – or at least this was the case for most of</w:t>
      </w:r>
      <w:r>
        <w:t xml:space="preserve"> </w:t>
      </w:r>
      <w:r>
        <w:t xml:space="preserve">historiography. Today this case is rapidly changing. Not only are</w:t>
      </w:r>
      <w:r>
        <w:t xml:space="preserve"> </w:t>
      </w:r>
      <w:r>
        <w:t xml:space="preserve">historians, as mentioned above, becoming increasingly interested in</w:t>
      </w:r>
      <w:r>
        <w:t xml:space="preserve"> </w:t>
      </w:r>
      <w:r>
        <w:t xml:space="preserve">non-textual sources. At a more fundamental level, the culture of the</w:t>
      </w:r>
      <w:r>
        <w:t xml:space="preserve"> </w:t>
      </w:r>
      <w:r>
        <w:t xml:space="preserve">past is undergoing a tectonic shift in modality. As White published on</w:t>
      </w:r>
      <w:r>
        <w:t xml:space="preserve"> </w:t>
      </w:r>
      <w:r>
        <w:t xml:space="preserve">the topic, back in 1980s, textual materials, papers, and manuscripts</w:t>
      </w:r>
      <w:r>
        <w:t xml:space="preserve"> </w:t>
      </w:r>
      <w:r>
        <w:t xml:space="preserve">still constituted a triumphantly towering source material from our past.</w:t>
      </w:r>
      <w:r>
        <w:t xml:space="preserve"> </w:t>
      </w:r>
      <w:r>
        <w:t xml:space="preserve">Today audiovisual signal data grows feverishly to challenging expanses.</w:t>
      </w:r>
      <w:r>
        <w:t xml:space="preserve"> </w:t>
      </w:r>
      <w:r>
        <w:t xml:space="preserve">Before long, this type of material will be the principal format in which</w:t>
      </w:r>
      <w:r>
        <w:t xml:space="preserve"> </w:t>
      </w:r>
      <w:r>
        <w:t xml:space="preserve">the past reaches us.</w:t>
      </w:r>
    </w:p>
    <w:p>
      <w:pPr>
        <w:pStyle w:val="BodyText"/>
      </w:pPr>
      <w:r>
        <w:t xml:space="preserve">The signal is imposing its nature on cultural studies and the human</w:t>
      </w:r>
      <w:r>
        <w:t xml:space="preserve"> </w:t>
      </w:r>
      <w:r>
        <w:t xml:space="preserve">sciences. This means that the humanist must engage with what Umberto Eco</w:t>
      </w:r>
      <w:r>
        <w:t xml:space="preserve"> </w:t>
      </w:r>
      <w:r>
        <w:t xml:space="preserve">once described as the</w:t>
      </w:r>
      <w:r>
        <w:t xml:space="preserve"> </w:t>
      </w:r>
      <w:r>
        <w:t xml:space="preserve">“</w:t>
      </w:r>
      <w:r>
        <w:t xml:space="preserve">lower threshold of semiotics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Eco</w:t>
      </w:r>
      <w:r>
        <w:rPr>
          <w:iCs/>
          <w:i/>
        </w:rPr>
        <w:t xml:space="preserve"> </w:t>
      </w:r>
      <w:r>
        <w:rPr>
          <w:iCs/>
          <w:i/>
        </w:rPr>
        <w:t xml:space="preserve">1976</w:t>
      </w:r>
      <w:r>
        <w:t xml:space="preserve">). In particular, for this case, historians will have to become</w:t>
      </w:r>
      <w:r>
        <w:t xml:space="preserve"> </w:t>
      </w:r>
      <w:r>
        <w:t xml:space="preserve">familiar with audio data. To advance in this direction, my article</w:t>
      </w:r>
      <w:r>
        <w:t xml:space="preserve"> </w:t>
      </w:r>
      <w:r>
        <w:t xml:space="preserve">combines a historical analysis of Swedish radio with introductory</w:t>
      </w:r>
      <w:r>
        <w:t xml:space="preserve"> </w:t>
      </w:r>
      <w:r>
        <w:t xml:space="preserve">remarks on audio analysis. The aim is to provide insight into the</w:t>
      </w:r>
      <w:r>
        <w:t xml:space="preserve"> </w:t>
      </w:r>
      <w:r>
        <w:t xml:space="preserve">stylistic development of public service broadcasting (PSB) while also</w:t>
      </w:r>
      <w:r>
        <w:t xml:space="preserve"> </w:t>
      </w:r>
      <w:r>
        <w:t xml:space="preserve">offering an introduction to current audio processing methods. The first</w:t>
      </w:r>
      <w:r>
        <w:t xml:space="preserve"> </w:t>
      </w:r>
      <w:r>
        <w:t xml:space="preserve">segment explores a contemporary radio sample, demonstrating the</w:t>
      </w:r>
      <w:r>
        <w:t xml:space="preserve"> </w:t>
      </w:r>
      <w:r>
        <w:t xml:space="preserve">effective features for this specific type of source material. Unlike</w:t>
      </w:r>
      <w:r>
        <w:t xml:space="preserve"> </w:t>
      </w:r>
      <w:r>
        <w:t xml:space="preserve">other fields with acoustic source data, such as musicology and</w:t>
      </w:r>
      <w:r>
        <w:t xml:space="preserve"> </w:t>
      </w:r>
      <w:r>
        <w:t xml:space="preserve">bioacoustics, the historical sciences still lack both methods and</w:t>
      </w:r>
      <w:r>
        <w:t xml:space="preserve"> </w:t>
      </w:r>
      <w:r>
        <w:t xml:space="preserve">understanding of the sonic data. Therefore, the focus of the first part</w:t>
      </w:r>
      <w:r>
        <w:t xml:space="preserve"> </w:t>
      </w:r>
      <w:r>
        <w:t xml:space="preserve">is to provide some suggestions for the navigation of historical radio</w:t>
      </w:r>
      <w:r>
        <w:t xml:space="preserve"> </w:t>
      </w:r>
      <w:r>
        <w:t xml:space="preserve">data. The hermeneutics layer provides the reader insight into the</w:t>
      </w:r>
      <w:r>
        <w:t xml:space="preserve"> </w:t>
      </w:r>
      <w:r>
        <w:t xml:space="preserve">concrete measures applied, while the narrative layer demonstrates the</w:t>
      </w:r>
      <w:r>
        <w:t xml:space="preserve"> </w:t>
      </w:r>
      <w:r>
        <w:t xml:space="preserve">main points of the excursion.</w:t>
      </w:r>
    </w:p>
    <w:p>
      <w:pPr>
        <w:pStyle w:val="BodyText"/>
      </w:pPr>
      <w:r>
        <w:t xml:space="preserve">The second part of the analysis deploys the method advanced in the first</w:t>
      </w:r>
      <w:r>
        <w:t xml:space="preserve"> </w:t>
      </w:r>
      <w:r>
        <w:t xml:space="preserve">section on a dataset of 1600 hours of radio data to sort and analyze the</w:t>
      </w:r>
      <w:r>
        <w:t xml:space="preserve"> </w:t>
      </w:r>
      <w:r>
        <w:t xml:space="preserve">content. This segment focuses on a comparative analysis of pretrained</w:t>
      </w:r>
      <w:r>
        <w:t xml:space="preserve"> </w:t>
      </w:r>
      <w:r>
        <w:t xml:space="preserve">and non-pretrained methods, exploring questions related to variation and</w:t>
      </w:r>
      <w:r>
        <w:t xml:space="preserve"> </w:t>
      </w:r>
      <w:r>
        <w:t xml:space="preserve">stylistic changes in pPSB towards the end of the past century. The</w:t>
      </w:r>
      <w:r>
        <w:t xml:space="preserve"> </w:t>
      </w:r>
      <w:r>
        <w:t xml:space="preserve">general research question of the article is thus:</w:t>
      </w:r>
    </w:p>
    <w:p>
      <w:pPr>
        <w:pStyle w:val="BodyText"/>
      </w:pPr>
      <w:r>
        <w:t xml:space="preserve">How did the sonic style of Swedish public service radio change before</w:t>
      </w:r>
      <w:r>
        <w:t xml:space="preserve"> </w:t>
      </w:r>
      <w:r>
        <w:t xml:space="preserve">and after the introduction of commercial broadcasting, and how can this</w:t>
      </w:r>
      <w:r>
        <w:t xml:space="preserve"> </w:t>
      </w:r>
      <w:r>
        <w:t xml:space="preserve">be explored computationally?</w:t>
      </w:r>
    </w:p>
    <w:p>
      <w:pPr>
        <w:pStyle w:val="BodyText"/>
      </w:pPr>
      <w:r>
        <w:t xml:space="preserve">Though valuable both from the perspective of radio history in particular</w:t>
      </w:r>
      <w:r>
        <w:t xml:space="preserve"> </w:t>
      </w:r>
      <w:r>
        <w:t xml:space="preserve">and from the larger scope of media ecology, the stylistic impact of</w:t>
      </w:r>
      <w:r>
        <w:t xml:space="preserve"> </w:t>
      </w:r>
      <w:r>
        <w:t xml:space="preserve">commercial radio has received too little attention. Studying how the</w:t>
      </w:r>
      <w:r>
        <w:t xml:space="preserve"> </w:t>
      </w:r>
      <w:r>
        <w:t xml:space="preserve">actual content of PSB changes during times of shifting competitive</w:t>
      </w:r>
      <w:r>
        <w:t xml:space="preserve"> </w:t>
      </w:r>
      <w:r>
        <w:t xml:space="preserve">conditions may not only reveal insights into the development of Swedish</w:t>
      </w:r>
      <w:r>
        <w:t xml:space="preserve"> </w:t>
      </w:r>
      <w:r>
        <w:t xml:space="preserve">radio but grant one further step in understanding the relationship</w:t>
      </w:r>
      <w:r>
        <w:t xml:space="preserve"> </w:t>
      </w:r>
      <w:r>
        <w:t xml:space="preserve">between the circumstances of media production and the actual sonic</w:t>
      </w:r>
      <w:r>
        <w:t xml:space="preserve"> </w:t>
      </w:r>
      <w:r>
        <w:t xml:space="preserve">output. To better understand the significance of this endeavor, the case</w:t>
      </w:r>
      <w:r>
        <w:t xml:space="preserve"> </w:t>
      </w:r>
      <w:r>
        <w:t xml:space="preserve">of Sveriges Radio (SR) is principal. Until the early 1990s, the concept</w:t>
      </w:r>
      <w:r>
        <w:t xml:space="preserve"> </w:t>
      </w:r>
      <w:r>
        <w:t xml:space="preserve">of radio style was limited to matters of separate channels within the</w:t>
      </w:r>
      <w:r>
        <w:t xml:space="preserve"> </w:t>
      </w:r>
      <w:r>
        <w:t xml:space="preserve">monopoly. For example, P1 was a speech-oriented, informational channel,</w:t>
      </w:r>
      <w:r>
        <w:t xml:space="preserve"> </w:t>
      </w:r>
      <w:r>
        <w:t xml:space="preserve">while P3 was a popular music channel, and P2 was oriented around</w:t>
      </w:r>
      <w:r>
        <w:t xml:space="preserve"> </w:t>
      </w:r>
      <w:r>
        <w:t xml:space="preserve">classical music and jazz. The tempo, distribution of music and speech,</w:t>
      </w:r>
      <w:r>
        <w:t xml:space="preserve"> </w:t>
      </w:r>
      <w:r>
        <w:t xml:space="preserve">tonality, and overall aesthetics of the channels were, at least during</w:t>
      </w:r>
      <w:r>
        <w:t xml:space="preserve"> </w:t>
      </w:r>
      <w:r>
        <w:t xml:space="preserve">the first part of the second half of the century, clearly distinguished.</w:t>
      </w:r>
      <w:r>
        <w:t xml:space="preserve"> </w:t>
      </w:r>
      <w:r>
        <w:t xml:space="preserve">The stylistic matter was chiefly a question of internal balance between</w:t>
      </w:r>
      <w:r>
        <w:t xml:space="preserve"> </w:t>
      </w:r>
      <w:r>
        <w:t xml:space="preserve">these channels. However, during the 1990s, this position was subject to</w:t>
      </w:r>
      <w:r>
        <w:t xml:space="preserve"> </w:t>
      </w:r>
      <w:r>
        <w:t xml:space="preserve">change. In 1993, SR instigated an internal</w:t>
      </w:r>
      <w:r>
        <w:t xml:space="preserve"> </w:t>
      </w:r>
      <w:r>
        <w:t xml:space="preserve">“</w:t>
      </w:r>
      <w:r>
        <w:t xml:space="preserve">product development</w:t>
      </w:r>
      <w:r>
        <w:t xml:space="preserve"> </w:t>
      </w:r>
      <w:r>
        <w:t xml:space="preserve">group</w:t>
      </w:r>
      <w:r>
        <w:t xml:space="preserve">”</w:t>
      </w:r>
      <w:r>
        <w:t xml:space="preserve">, tasked to determine the PSB</w:t>
      </w:r>
      <w:r>
        <w:t xml:space="preserve"> </w:t>
      </w:r>
      <w:r>
        <w:t xml:space="preserve">“</w:t>
      </w:r>
      <w:r>
        <w:t xml:space="preserve">identity</w:t>
      </w:r>
      <w:r>
        <w:t xml:space="preserve">”</w:t>
      </w:r>
      <w:r>
        <w:t xml:space="preserve">. The cause was the</w:t>
      </w:r>
      <w:r>
        <w:t xml:space="preserve"> </w:t>
      </w:r>
      <w:r>
        <w:t xml:space="preserve">“</w:t>
      </w:r>
      <w:r>
        <w:t xml:space="preserve">new competitive landscape</w:t>
      </w:r>
      <w:r>
        <w:t xml:space="preserve">”</w:t>
      </w:r>
      <w:r>
        <w:t xml:space="preserve">, a euphemism for the commercialization of</w:t>
      </w:r>
      <w:r>
        <w:t xml:space="preserve"> </w:t>
      </w:r>
      <w:r>
        <w:t xml:space="preserve">the airwaves that took place the same year. From September 1993,</w:t>
      </w:r>
      <w:r>
        <w:t xml:space="preserve"> </w:t>
      </w:r>
      <w:r>
        <w:t xml:space="preserve">broadcasting would be effectively available to any commercial</w:t>
      </w:r>
      <w:r>
        <w:t xml:space="preserve"> </w:t>
      </w:r>
      <w:r>
        <w:t xml:space="preserve">broadcaster with a license.</w:t>
      </w:r>
    </w:p>
    <w:p>
      <w:pPr>
        <w:pStyle w:val="BodyText"/>
      </w:pPr>
      <w:r>
        <w:t xml:space="preserve">The impact of such structural reorganization in broadcasting remains a</w:t>
      </w:r>
      <w:r>
        <w:t xml:space="preserve"> </w:t>
      </w:r>
      <w:r>
        <w:t xml:space="preserve">contentious topic. On one hand, there is a belief that these changes</w:t>
      </w:r>
      <w:r>
        <w:t xml:space="preserve"> </w:t>
      </w:r>
      <w:r>
        <w:t xml:space="preserve">should not disrupt the economically independent institution of PSB. On</w:t>
      </w:r>
      <w:r>
        <w:t xml:space="preserve"> </w:t>
      </w:r>
      <w:r>
        <w:t xml:space="preserve">the other hand, the funding agreement for (SR) emphasizes the importance</w:t>
      </w:r>
      <w:r>
        <w:t xml:space="preserve"> </w:t>
      </w:r>
      <w:r>
        <w:t xml:space="preserve">of maintaining a public audience. A significant loss of listeners to</w:t>
      </w:r>
      <w:r>
        <w:t xml:space="preserve"> </w:t>
      </w:r>
      <w:r>
        <w:t xml:space="preserve">commercial alternatives could jeopardize the stability of PSB.</w:t>
      </w:r>
      <w:r>
        <w:t xml:space="preserve"> </w:t>
      </w:r>
      <w:r>
        <w:t xml:space="preserve">Consequently, the issue of audience appeal is increasingly viewed</w:t>
      </w:r>
      <w:r>
        <w:t xml:space="preserve"> </w:t>
      </w:r>
      <w:r>
        <w:t xml:space="preserve">through the prism of commercial competition. This shift necessitates a</w:t>
      </w:r>
      <w:r>
        <w:t xml:space="preserve"> </w:t>
      </w:r>
      <w:r>
        <w:t xml:space="preserve">reevaluation of PSB’s style, as it’s not just the existence of SR at</w:t>
      </w:r>
      <w:r>
        <w:t xml:space="preserve"> </w:t>
      </w:r>
      <w:r>
        <w:t xml:space="preserve">stake, but also key considerations in media studies. The critical</w:t>
      </w:r>
      <w:r>
        <w:t xml:space="preserve"> </w:t>
      </w:r>
      <w:r>
        <w:t xml:space="preserve">analysis of commercial radio, a recurring theme in critical radio</w:t>
      </w:r>
      <w:r>
        <w:t xml:space="preserve"> </w:t>
      </w:r>
      <w:r>
        <w:t xml:space="preserve">studies, is well-articulated by scholars like Wolfgang Hagen and David</w:t>
      </w:r>
      <w:r>
        <w:t xml:space="preserve"> </w:t>
      </w:r>
      <w:r>
        <w:t xml:space="preserve">Hendy (!Hagen, 2013, Hendy, 2003). While my work does not dispute their</w:t>
      </w:r>
      <w:r>
        <w:t xml:space="preserve"> </w:t>
      </w:r>
      <w:r>
        <w:t xml:space="preserve">critiques of the monotonous and unoriginal output of American commercial</w:t>
      </w:r>
      <w:r>
        <w:t xml:space="preserve"> </w:t>
      </w:r>
      <w:r>
        <w:t xml:space="preserve">broadcasting, it’s worth noting that these arguments often presuppose</w:t>
      </w:r>
      <w:r>
        <w:t xml:space="preserve"> </w:t>
      </w:r>
      <w:r>
        <w:t xml:space="preserve">the existence of</w:t>
      </w:r>
      <w:r>
        <w:t xml:space="preserve"> </w:t>
      </w:r>
      <w:r>
        <w:t xml:space="preserve">‘</w:t>
      </w:r>
      <w:r>
        <w:t xml:space="preserve">non-commercial radio</w:t>
      </w:r>
      <w:r>
        <w:t xml:space="preserve">’</w:t>
      </w:r>
      <w:r>
        <w:t xml:space="preserve">. As these discussions extend</w:t>
      </w:r>
      <w:r>
        <w:t xml:space="preserve"> </w:t>
      </w:r>
      <w:r>
        <w:t xml:space="preserve">beyond economic and organizational structures to include the</w:t>
      </w:r>
      <w:r>
        <w:t xml:space="preserve"> </w:t>
      </w:r>
      <w:r>
        <w:t xml:space="preserve">‘</w:t>
      </w:r>
      <w:r>
        <w:t xml:space="preserve">programming of self-identity</w:t>
      </w:r>
      <w:r>
        <w:t xml:space="preserve">’</w:t>
      </w:r>
      <w:r>
        <w:t xml:space="preserve">, it becomes crucial to examine a case</w:t>
      </w:r>
      <w:r>
        <w:t xml:space="preserve"> </w:t>
      </w:r>
      <w:r>
        <w:t xml:space="preserve">like Sweden’s to identify distinctive traits of non-commercial</w:t>
      </w:r>
      <w:r>
        <w:t xml:space="preserve"> </w:t>
      </w:r>
      <w:r>
        <w:t xml:space="preserve">broadcasting.</w:t>
      </w:r>
    </w:p>
    <w:bookmarkStart w:id="24" w:name="audio-data-and-historiography"/>
    <w:p>
      <w:pPr>
        <w:pStyle w:val="Heading2"/>
      </w:pPr>
      <w:r>
        <w:t xml:space="preserve">Audio data and</w:t>
      </w:r>
      <w:r>
        <w:t xml:space="preserve"> </w:t>
      </w:r>
      <w:r>
        <w:t xml:space="preserve">historiography</w:t>
      </w:r>
    </w:p>
    <w:bookmarkEnd w:id="24"/>
    <w:p>
      <w:pPr>
        <w:pStyle w:val="FirstParagraph"/>
      </w:pPr>
      <w:r>
        <w:t xml:space="preserve">Audio data is not inherently narrative or discursive, though they often</w:t>
      </w:r>
      <w:r>
        <w:t xml:space="preserve"> </w:t>
      </w:r>
      <w:r>
        <w:t xml:space="preserve">come to be perceived as such through various transformative processes,</w:t>
      </w:r>
      <w:r>
        <w:t xml:space="preserve"> </w:t>
      </w:r>
      <w:r>
        <w:t xml:space="preserve">including sonification, visualization, and the use of machine learning</w:t>
      </w:r>
      <w:r>
        <w:t xml:space="preserve"> </w:t>
      </w:r>
      <w:r>
        <w:t xml:space="preserve">algorithms for speech-to-text conversion. Fundamentally, audio data</w:t>
      </w:r>
      <w:r>
        <w:t xml:space="preserve"> </w:t>
      </w:r>
      <w:r>
        <w:t xml:space="preserve">consist of sonically oriented, time-discrete values that represent</w:t>
      </w:r>
      <w:r>
        <w:t xml:space="preserve"> </w:t>
      </w:r>
      <w:r>
        <w:t xml:space="preserve">acoustic information. This notion has been the subject of much scholarly</w:t>
      </w:r>
      <w:r>
        <w:t xml:space="preserve"> </w:t>
      </w:r>
      <w:r>
        <w:t xml:space="preserve">debate, highlighting its paradoxical nature. Prominent figures like</w:t>
      </w:r>
      <w:r>
        <w:t xml:space="preserve"> </w:t>
      </w:r>
      <w:r>
        <w:t xml:space="preserve">radio scholar Wolfgang Hagen and media archaeologist Wolfgang Ernst have</w:t>
      </w:r>
      <w:r>
        <w:t xml:space="preserve"> </w:t>
      </w:r>
      <w:r>
        <w:t xml:space="preserve">delved into the epistemological complexities surrounding audio data.</w:t>
      </w:r>
      <w:r>
        <w:t xml:space="preserve"> </w:t>
      </w:r>
      <w:r>
        <w:t xml:space="preserve">Ernst, in particular, has elucidated how audio files are fundamentally</w:t>
      </w:r>
      <w:r>
        <w:t xml:space="preserve"> </w:t>
      </w:r>
      <w:r>
        <w:t xml:space="preserve">non-sonic in their dormant state, being mere numerical entities that</w:t>
      </w:r>
      <w:r>
        <w:t xml:space="preserve"> </w:t>
      </w:r>
      <w:r>
        <w:t xml:space="preserve">become interpretable to humans only through signal processing</w:t>
      </w:r>
      <w:r>
        <w:t xml:space="preserve"> </w:t>
      </w:r>
      <w:r>
        <w:t xml:space="preserve">(</w:t>
      </w:r>
      <w:r>
        <w:rPr>
          <w:iCs/>
          <w:i/>
        </w:rPr>
        <w:t xml:space="preserve">Ernst, Parikka 2013</w:t>
      </w:r>
      <w:r>
        <w:t xml:space="preserve">). We are, therefore, engaging with ephemeral</w:t>
      </w:r>
      <w:r>
        <w:t xml:space="preserve"> </w:t>
      </w:r>
      <w:r>
        <w:t xml:space="preserve">representations that can be perceived in unconventional ways, such as</w:t>
      </w:r>
      <w:r>
        <w:t xml:space="preserve"> </w:t>
      </w:r>
      <w:r>
        <w:t xml:space="preserve">lists, three-dimensional shapes, and points in Euclidean space. To delve</w:t>
      </w:r>
      <w:r>
        <w:t xml:space="preserve"> </w:t>
      </w:r>
      <w:r>
        <w:t xml:space="preserve">deeper into this concept, let’s consider the application of the audio</w:t>
      </w:r>
      <w:r>
        <w:t xml:space="preserve"> </w:t>
      </w:r>
      <w:r>
        <w:t xml:space="preserve">processing library Librosa and examine a test file: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is an audio file represented in the so-called time-domain. It is</w:t>
      </w:r>
      <w:r>
        <w:t xml:space="preserve"> </w:t>
      </w:r>
      <w:r>
        <w:t xml:space="preserve">commonly used for skeuomorphic purposes and might therefore be</w:t>
      </w:r>
      <w:r>
        <w:t xml:space="preserve"> </w:t>
      </w:r>
      <w:r>
        <w:t xml:space="preserve">recognizable for the broader audience. Nevertheless, its smooth,</w:t>
      </w:r>
      <w:r>
        <w:t xml:space="preserve"> </w:t>
      </w:r>
      <w:r>
        <w:t xml:space="preserve">suggestive surface hides a more complex truth. By zooming in on the</w:t>
      </w:r>
      <w:r>
        <w:t xml:space="preserve"> </w:t>
      </w:r>
      <w:r>
        <w:t xml:space="preserve">visualization, we can come close to the bare bones of pulse code</w:t>
      </w:r>
      <w:r>
        <w:t xml:space="preserve"> </w:t>
      </w:r>
      <w:r>
        <w:t xml:space="preserve">modulation, which is a means of measuring the soundwave at very small</w:t>
      </w:r>
      <w:r>
        <w:t xml:space="preserve"> </w:t>
      </w:r>
      <w:r>
        <w:t xml:space="preserve">intervals. The result corresponds to the fluctuation of air engendered</w:t>
      </w:r>
      <w:r>
        <w:t xml:space="preserve"> </w:t>
      </w:r>
      <w:r>
        <w:t xml:space="preserve">by this specific sound. While PCM remains a significant method for</w:t>
      </w:r>
      <w:r>
        <w:t xml:space="preserve"> </w:t>
      </w:r>
      <w:r>
        <w:t xml:space="preserve">storing digital audio, its raw form is largely indecipherable to human</w:t>
      </w:r>
      <w:r>
        <w:t xml:space="preserve"> </w:t>
      </w:r>
      <w:r>
        <w:t xml:space="preserve">perception. Visually, one might estimate fluctuations in dynamics</w:t>
      </w:r>
      <w:r>
        <w:t xml:space="preserve"> </w:t>
      </w:r>
      <w:r>
        <w:t xml:space="preserve">throughout the audio file, but compared to the auditory experience, such</w:t>
      </w:r>
      <w:r>
        <w:t xml:space="preserve"> </w:t>
      </w:r>
      <w:r>
        <w:t xml:space="preserve">a representation is comparatively sparse in information. To extract</w:t>
      </w:r>
      <w:r>
        <w:t xml:space="preserve"> </w:t>
      </w:r>
      <w:r>
        <w:t xml:space="preserve">meaningful insights regarding pitch and timbre, we must resort to</w:t>
      </w:r>
      <w:r>
        <w:t xml:space="preserve"> </w:t>
      </w:r>
      <w:r>
        <w:t xml:space="preserve">Fourier transformations. Friedrich Kittler, in his essay on real-time</w:t>
      </w:r>
      <w:r>
        <w:t xml:space="preserve"> </w:t>
      </w:r>
      <w:r>
        <w:t xml:space="preserve">analysis, aptly describes this method as a</w:t>
      </w:r>
      <w:r>
        <w:t xml:space="preserve"> </w:t>
      </w:r>
      <w:r>
        <w:t xml:space="preserve">“</w:t>
      </w:r>
      <w:r>
        <w:t xml:space="preserve">mathematical magic trick</w:t>
      </w:r>
      <w:r>
        <w:t xml:space="preserve"> </w:t>
      </w:r>
      <w:r>
        <w:t xml:space="preserve">from the 1820s that has since become indispensable for the computer</w:t>
      </w:r>
      <w:r>
        <w:t xml:space="preserve"> </w:t>
      </w:r>
      <w:r>
        <w:t xml:space="preserve">age</w:t>
      </w:r>
      <w:r>
        <w:t xml:space="preserve">”</w:t>
      </w:r>
      <w:r>
        <w:t xml:space="preserve">, facilitating the transition from whole to real numbers, from</w:t>
      </w:r>
      <w:r>
        <w:t xml:space="preserve"> </w:t>
      </w:r>
      <w:r>
        <w:t xml:space="preserve">combinatorics to calculus (</w:t>
      </w:r>
      <w:r>
        <w:rPr>
          <w:iCs/>
          <w:i/>
        </w:rPr>
        <w:t xml:space="preserve">Kittler, Winthrop-Young 2017</w:t>
      </w:r>
      <w:r>
        <w:t xml:space="preserve">). This</w:t>
      </w:r>
      <w:r>
        <w:t xml:space="preserve"> </w:t>
      </w:r>
      <w:r>
        <w:t xml:space="preserve">process unveils the mathematical harmonies that constitute a sound’s</w:t>
      </w:r>
      <w:r>
        <w:t xml:space="preserve"> </w:t>
      </w:r>
      <w:r>
        <w:t xml:space="preserve">unique character. The illustration below offers a straightforward</w:t>
      </w:r>
      <w:r>
        <w:t xml:space="preserve"> </w:t>
      </w:r>
      <w:r>
        <w:t xml:space="preserve">demonstration of how Fourier’s technique transforms data from the time</w:t>
      </w:r>
      <w:r>
        <w:t xml:space="preserve"> </w:t>
      </w:r>
      <w:r>
        <w:t xml:space="preserve">domain into the frequency domain.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spectrum displays the distribution of frequencies, or what we</w:t>
      </w:r>
      <w:r>
        <w:t xml:space="preserve"> </w:t>
      </w:r>
      <w:r>
        <w:t xml:space="preserve">roughly can consider as pitches. Visually, this tells us significantly</w:t>
      </w:r>
      <w:r>
        <w:t xml:space="preserve"> </w:t>
      </w:r>
      <w:r>
        <w:t xml:space="preserve">more about the character of the audio than the waveform above.</w:t>
      </w:r>
      <w:r>
        <w:t xml:space="preserve"> </w:t>
      </w:r>
      <w:r>
        <w:t xml:space="preserve">Regrettably, this comes at the cost of temporality – there is no time</w:t>
      </w:r>
      <w:r>
        <w:t xml:space="preserve"> </w:t>
      </w:r>
      <w:r>
        <w:t xml:space="preserve">axis. Instead, this method displays a general distribution of</w:t>
      </w:r>
      <w:r>
        <w:t xml:space="preserve"> </w:t>
      </w:r>
      <w:r>
        <w:t xml:space="preserve">frequencies for a specific amount of time. This plot displays the</w:t>
      </w:r>
      <w:r>
        <w:t xml:space="preserve"> </w:t>
      </w:r>
      <w:r>
        <w:t xml:space="preserve">distribution in the first</w:t>
      </w:r>
      <w:r>
        <w:t xml:space="preserve"> </w:t>
      </w:r>
      <w:r>
        <w:t xml:space="preserve">“</w:t>
      </w:r>
      <w:r>
        <w:t xml:space="preserve">frame</w:t>
      </w:r>
      <w:r>
        <w:t xml:space="preserve">”</w:t>
      </w:r>
      <w:r>
        <w:t xml:space="preserve"> </w:t>
      </w:r>
      <w:r>
        <w:t xml:space="preserve">of the file - a significant concept</w:t>
      </w:r>
      <w:r>
        <w:t xml:space="preserve"> </w:t>
      </w:r>
      <w:r>
        <w:t xml:space="preserve">in audio processing. In the following analysis, we shall employ the</w:t>
      </w:r>
      <w:r>
        <w:t xml:space="preserve"> </w:t>
      </w:r>
      <w:r>
        <w:t xml:space="preserve">audio processing standard, which is a frame length of 2048, and a</w:t>
      </w:r>
      <w:r>
        <w:t xml:space="preserve"> </w:t>
      </w:r>
      <w:r>
        <w:t xml:space="preserve">sampling rate of 44.1 kHz, which means that the actual sample window is</w:t>
      </w:r>
      <w:r>
        <w:t xml:space="preserve"> </w:t>
      </w:r>
      <w:r>
        <w:t xml:space="preserve">about 46.4 milliseconds. The image above thus tells something about the</w:t>
      </w:r>
      <w:r>
        <w:t xml:space="preserve"> </w:t>
      </w:r>
      <w:r>
        <w:t xml:space="preserve">tonality of the first half second of the audio file.</w:t>
      </w:r>
    </w:p>
    <w:p>
      <w:pPr>
        <w:pStyle w:val="BodyText"/>
      </w:pPr>
      <w:r>
        <w:t xml:space="preserve">To further determine the content of an audio file, we can proceed in</w:t>
      </w:r>
      <w:r>
        <w:t xml:space="preserve"> </w:t>
      </w:r>
      <w:r>
        <w:t xml:space="preserve">several ways. One could simply describe it as a 3-minute excerpt of</w:t>
      </w:r>
      <w:r>
        <w:t xml:space="preserve"> </w:t>
      </w:r>
      <w:r>
        <w:t xml:space="preserve">American radio from 1936. It is the dramatic first minutes of the</w:t>
      </w:r>
      <w:r>
        <w:t xml:space="preserve"> </w:t>
      </w:r>
      <w:r>
        <w:t xml:space="preserve">classic detective story</w:t>
      </w:r>
      <w:r>
        <w:t xml:space="preserve"> </w:t>
      </w:r>
      <w:r>
        <w:t xml:space="preserve">“</w:t>
      </w:r>
      <w:r>
        <w:t xml:space="preserve">The Thin Man</w:t>
      </w:r>
      <w:r>
        <w:t xml:space="preserve">”</w:t>
      </w:r>
      <w:r>
        <w:t xml:space="preserve">, starring Myrna Loy and William</w:t>
      </w:r>
      <w:r>
        <w:t xml:space="preserve"> </w:t>
      </w:r>
      <w:r>
        <w:t xml:space="preserve">Powell. Though these names might still have cultural resonance in some</w:t>
      </w:r>
      <w:r>
        <w:t xml:space="preserve"> </w:t>
      </w:r>
      <w:r>
        <w:t xml:space="preserve">places, the description actually reveals little about the sonic content.</w:t>
      </w:r>
      <w:r>
        <w:t xml:space="preserve"> </w:t>
      </w:r>
      <w:r>
        <w:t xml:space="preserve">Alternatively, one could begin by processing and analyzing the signal</w:t>
      </w:r>
      <w:r>
        <w:t xml:space="preserve"> </w:t>
      </w:r>
      <w:r>
        <w:t xml:space="preserve">information, which would require a more advanced application of signal</w:t>
      </w:r>
      <w:r>
        <w:t xml:space="preserve"> </w:t>
      </w:r>
      <w:r>
        <w:t xml:space="preserve">processing. Fortunately, audio signal processing has been developed in a</w:t>
      </w:r>
      <w:r>
        <w:t xml:space="preserve"> </w:t>
      </w:r>
      <w:r>
        <w:t xml:space="preserve">variety of acoustically-oriented fields. For example, phonetics employ</w:t>
      </w:r>
      <w:r>
        <w:t xml:space="preserve"> </w:t>
      </w:r>
      <w:r>
        <w:t xml:space="preserve">processing methods for precise, small-scale analysis of speech sounds,</w:t>
      </w:r>
      <w:r>
        <w:t xml:space="preserve"> </w:t>
      </w:r>
      <w:r>
        <w:t xml:space="preserve">where musicologists have adopted a sophisticated use of digital methods,</w:t>
      </w:r>
      <w:r>
        <w:t xml:space="preserve"> </w:t>
      </w:r>
      <w:r>
        <w:t xml:space="preserve">translating classical music analysis into computational matters.</w:t>
      </w:r>
      <w:r>
        <w:t xml:space="preserve"> </w:t>
      </w:r>
      <w:r>
        <w:t xml:space="preserve">However, none of these approaches fully address the challenge of audio</w:t>
      </w:r>
      <w:r>
        <w:t xml:space="preserve"> </w:t>
      </w:r>
      <w:r>
        <w:t xml:space="preserve">data spanning hundreds, or thousands, of hours. This challange is more</w:t>
      </w:r>
      <w:r>
        <w:t xml:space="preserve"> </w:t>
      </w:r>
      <w:r>
        <w:t xml:space="preserve">common to computational bioacoustics, where specific animal</w:t>
      </w:r>
      <w:r>
        <w:t xml:space="preserve"> </w:t>
      </w:r>
      <w:r>
        <w:t xml:space="preserve">vocalizations are to be detected in vast recordings. As a result,</w:t>
      </w:r>
      <w:r>
        <w:t xml:space="preserve"> </w:t>
      </w:r>
      <w:r>
        <w:t xml:space="preserve">automated content segmentation and selection have become crucial under</w:t>
      </w:r>
      <w:r>
        <w:t xml:space="preserve"> </w:t>
      </w:r>
      <w:r>
        <w:t xml:space="preserve">such circumstances, resulting in a variety of methods for detecting</w:t>
      </w:r>
      <w:r>
        <w:t xml:space="preserve"> </w:t>
      </w:r>
      <w:r>
        <w:t xml:space="preserve">animal activity in large datasets. This comes methodologically closer to</w:t>
      </w:r>
      <w:r>
        <w:t xml:space="preserve"> </w:t>
      </w:r>
      <w:r>
        <w:t xml:space="preserve">radio studies but differs in the sense that the aim usually concerns the</w:t>
      </w:r>
      <w:r>
        <w:t xml:space="preserve"> </w:t>
      </w:r>
      <w:r>
        <w:t xml:space="preserve">targeting of rare and specific events in relatively information-sparse</w:t>
      </w:r>
      <w:r>
        <w:t xml:space="preserve"> </w:t>
      </w:r>
      <w:r>
        <w:t xml:space="preserve">content (</w:t>
      </w:r>
      <w:r>
        <w:rPr>
          <w:iCs/>
          <w:i/>
        </w:rPr>
        <w:t xml:space="preserve">Bravo Sanchez, Hossain, English, Moore 2021</w:t>
      </w:r>
      <w:r>
        <w:t xml:space="preserve">).</w:t>
      </w:r>
    </w:p>
    <w:p>
      <w:pPr>
        <w:pStyle w:val="BodyText"/>
      </w:pPr>
      <w:r>
        <w:t xml:space="preserve">Recent years have seen a growing number of endeavors to integrate</w:t>
      </w:r>
      <w:r>
        <w:t xml:space="preserve"> </w:t>
      </w:r>
      <w:r>
        <w:t xml:space="preserve">computational audio analysis methods into humanities research. A notable</w:t>
      </w:r>
      <w:r>
        <w:t xml:space="preserve"> </w:t>
      </w:r>
      <w:r>
        <w:t xml:space="preserve">pioneer in this field is The Institute on High-Performance Sound</w:t>
      </w:r>
      <w:r>
        <w:t xml:space="preserve"> </w:t>
      </w:r>
      <w:r>
        <w:t xml:space="preserve">Technologies for Access and Scholarship (HiPSTAS), established in 2013.</w:t>
      </w:r>
      <w:r>
        <w:t xml:space="preserve"> </w:t>
      </w:r>
      <w:r>
        <w:t xml:space="preserve">HiPSTAS has been instrumental in breaking new ground in humanities</w:t>
      </w:r>
      <w:r>
        <w:t xml:space="preserve"> </w:t>
      </w:r>
      <w:r>
        <w:t xml:space="preserve">scholarship by applying computational audio analysis techniques</w:t>
      </w:r>
      <w:r>
        <w:t xml:space="preserve"> </w:t>
      </w:r>
      <w:r>
        <w:t xml:space="preserve">(</w:t>
      </w:r>
      <w:r>
        <w:rPr>
          <w:iCs/>
          <w:i/>
        </w:rPr>
        <w:t xml:space="preserve">Clement 2015</w:t>
      </w:r>
      <w:r>
        <w:t xml:space="preserve">). Scholars such as Iben Have and Kenneth Enevoldsen</w:t>
      </w:r>
      <w:r>
        <w:t xml:space="preserve"> </w:t>
      </w:r>
      <w:r>
        <w:t xml:space="preserve">from Aarhus University, and Golo Föllmer from Halle University, have</w:t>
      </w:r>
      <w:r>
        <w:t xml:space="preserve"> </w:t>
      </w:r>
      <w:r>
        <w:t xml:space="preserve">made significant strides in applying these methods specifically to radio</w:t>
      </w:r>
      <w:r>
        <w:t xml:space="preserve"> </w:t>
      </w:r>
      <w:r>
        <w:t xml:space="preserve">studies (</w:t>
      </w:r>
      <w:r>
        <w:rPr>
          <w:iCs/>
          <w:i/>
        </w:rPr>
        <w:t xml:space="preserve">Have, Enevoldsen 2021</w:t>
      </w:r>
      <w:r>
        <w:t xml:space="preserve">, 14492245/D4BQ5Q8V). My work seeks</w:t>
      </w:r>
      <w:r>
        <w:t xml:space="preserve"> </w:t>
      </w:r>
      <w:r>
        <w:t xml:space="preserve">to build upon and extend these foundational efforts. Specifically, I</w:t>
      </w:r>
      <w:r>
        <w:t xml:space="preserve"> </w:t>
      </w:r>
      <w:r>
        <w:t xml:space="preserve">intend to leverage the unique capabilities of this journal to engage the</w:t>
      </w:r>
      <w:r>
        <w:t xml:space="preserve"> </w:t>
      </w:r>
      <w:r>
        <w:t xml:space="preserve">reader not just visually, but also aurally, by inviting them to</w:t>
      </w:r>
      <w:r>
        <w:t xml:space="preserve"> </w:t>
      </w:r>
      <w:r>
        <w:t xml:space="preserve">participate in the experiments as listeners. The methodology employed in</w:t>
      </w:r>
      <w:r>
        <w:t xml:space="preserve"> </w:t>
      </w:r>
      <w:r>
        <w:t xml:space="preserve">the following section will be intentionally simple. This approach serves</w:t>
      </w:r>
      <w:r>
        <w:t xml:space="preserve"> </w:t>
      </w:r>
      <w:r>
        <w:t xml:space="preserve">a dual purpose: firstly, to ensure methodological transparency and</w:t>
      </w:r>
      <w:r>
        <w:t xml:space="preserve"> </w:t>
      </w:r>
      <w:r>
        <w:t xml:space="preserve">simplicity, which I hope will encourage further exploration and</w:t>
      </w:r>
      <w:r>
        <w:t xml:space="preserve"> </w:t>
      </w:r>
      <w:r>
        <w:t xml:space="preserve">refinement by others, and secondly, to facilitate a deeper discussion</w:t>
      </w:r>
      <w:r>
        <w:t xml:space="preserve"> </w:t>
      </w:r>
      <w:r>
        <w:t xml:space="preserve">about the essence of historical sounds.</w:t>
      </w:r>
    </w:p>
    <w:p>
      <w:pPr>
        <w:pStyle w:val="BodyText"/>
      </w:pPr>
      <w:r>
        <w:t xml:space="preserve">My argument is that the historian working with mass media data, and</w:t>
      </w:r>
      <w:r>
        <w:t xml:space="preserve"> </w:t>
      </w:r>
      <w:r>
        <w:t xml:space="preserve">radio recordings in particular, is dealing with a specific type of</w:t>
      </w:r>
      <w:r>
        <w:t xml:space="preserve"> </w:t>
      </w:r>
      <w:r>
        <w:t xml:space="preserve">source material. This is not to reduce the contextual complexity of</w:t>
      </w:r>
      <w:r>
        <w:t xml:space="preserve"> </w:t>
      </w:r>
      <w:r>
        <w:t xml:space="preserve">audiovisual material. Rather, I simply want to address the status of</w:t>
      </w:r>
      <w:r>
        <w:t xml:space="preserve"> </w:t>
      </w:r>
      <w:r>
        <w:t xml:space="preserve">signal-based cultural heritage archives and their inherent challenges.</w:t>
      </w:r>
      <w:r>
        <w:t xml:space="preserve"> </w:t>
      </w:r>
      <w:r>
        <w:t xml:space="preserve">Even if many of these challenges overlap with bioacoustics, there are</w:t>
      </w:r>
      <w:r>
        <w:t xml:space="preserve"> </w:t>
      </w:r>
      <w:r>
        <w:t xml:space="preserve">distinct epistemological issues of radio data. Within broadcasting,</w:t>
      </w:r>
      <w:r>
        <w:t xml:space="preserve"> </w:t>
      </w:r>
      <w:r>
        <w:t xml:space="preserve">silent segments, which can aid in data segmentation, are scarce. Radio</w:t>
      </w:r>
      <w:r>
        <w:t xml:space="preserve"> </w:t>
      </w:r>
      <w:r>
        <w:t xml:space="preserve">is characterized by its continuities, with countless hours of</w:t>
      </w:r>
      <w:r>
        <w:t xml:space="preserve"> </w:t>
      </w:r>
      <w:r>
        <w:t xml:space="preserve">uninterrupted content, necessitating that segmentation be arbitrarily</w:t>
      </w:r>
      <w:r>
        <w:t xml:space="preserve"> </w:t>
      </w:r>
      <w:r>
        <w:t xml:space="preserve">determined by the researcher. This constitutes a departure from the</w:t>
      </w:r>
      <w:r>
        <w:t xml:space="preserve"> </w:t>
      </w:r>
      <w:r>
        <w:t xml:space="preserve">computational study of music as well. Unlike music, which typically has</w:t>
      </w:r>
      <w:r>
        <w:t xml:space="preserve"> </w:t>
      </w:r>
      <w:r>
        <w:t xml:space="preserve">clear beginnings and endings, radio broadcasts often lack these</w:t>
      </w:r>
      <w:r>
        <w:t xml:space="preserve"> </w:t>
      </w:r>
      <w:r>
        <w:t xml:space="preserve">demarcations. Therefore, the initial part of this article will focus on</w:t>
      </w:r>
      <w:r>
        <w:t xml:space="preserve"> </w:t>
      </w:r>
      <w:r>
        <w:t xml:space="preserve">exploring potential solutions to the challenge of segmenting continuous</w:t>
      </w:r>
      <w:r>
        <w:t xml:space="preserve"> </w:t>
      </w:r>
      <w:r>
        <w:t xml:space="preserve">radio data.</w:t>
      </w:r>
    </w:p>
    <w:p>
      <w:pPr>
        <w:pStyle w:val="BodyText"/>
      </w:pPr>
      <w:r>
        <w:t xml:space="preserve">To explore the function of audio segmentation, we can initially test the</w:t>
      </w:r>
      <w:r>
        <w:t xml:space="preserve"> </w:t>
      </w:r>
      <w:r>
        <w:t xml:space="preserve">predeveloped method provided by librosa. The onset.detect function will</w:t>
      </w:r>
      <w:r>
        <w:t xml:space="preserve"> </w:t>
      </w:r>
      <w:r>
        <w:t xml:space="preserve">look for significant changes in amplitude and make a time stamp wherever</w:t>
      </w:r>
      <w:r>
        <w:t xml:space="preserve"> </w:t>
      </w:r>
      <w:r>
        <w:t xml:space="preserve">they appear: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method certainly detects events in the audio file, but they appear</w:t>
      </w:r>
      <w:r>
        <w:t xml:space="preserve"> </w:t>
      </w:r>
      <w:r>
        <w:t xml:space="preserve">with a very high regularity. This might be appropriate for certain types</w:t>
      </w:r>
      <w:r>
        <w:t xml:space="preserve"> </w:t>
      </w:r>
      <w:r>
        <w:t xml:space="preserve">of analysis but considering that we are dealing with more than a</w:t>
      </w:r>
      <w:r>
        <w:t xml:space="preserve"> </w:t>
      </w:r>
      <w:r>
        <w:t xml:space="preserve">thousand hours of radio, this density will not be very beneficial.</w:t>
      </w:r>
      <w:r>
        <w:t xml:space="preserve"> </w:t>
      </w:r>
      <w:r>
        <w:t xml:space="preserve">Instead, a higher level of discrimination is needed. Librosa offers a</w:t>
      </w:r>
      <w:r>
        <w:t xml:space="preserve"> </w:t>
      </w:r>
      <w:r>
        <w:t xml:space="preserve">solution to this problem. The reader can experiment with this by going</w:t>
      </w:r>
      <w:r>
        <w:t xml:space="preserve"> </w:t>
      </w:r>
      <w:r>
        <w:t xml:space="preserve">to the hermeneutics layer above and adding the argument</w:t>
      </w:r>
      <w:r>
        <w:t xml:space="preserve"> </w:t>
      </w:r>
      <w:r>
        <w:t xml:space="preserve">“</w:t>
      </w:r>
      <w:r>
        <w:t xml:space="preserve">delta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function</w:t>
      </w:r>
      <w:r>
        <w:t xml:space="preserve"> </w:t>
      </w:r>
      <w:r>
        <w:t xml:space="preserve">“</w:t>
      </w:r>
      <w:r>
        <w:t xml:space="preserve">librosa.onset.onset_detect</w:t>
      </w:r>
      <w:r>
        <w:t xml:space="preserve">”</w:t>
      </w:r>
      <w:r>
        <w:t xml:space="preserve">. Delta determines the threshold</w:t>
      </w:r>
      <w:r>
        <w:t xml:space="preserve"> </w:t>
      </w:r>
      <w:r>
        <w:t xml:space="preserve">level for at what point value change shall be considered as significant.</w:t>
      </w:r>
    </w:p>
    <w:p>
      <w:pPr>
        <w:pStyle w:val="BodyText"/>
      </w:pPr>
      <w:r>
        <w:t xml:space="preserve">However, as delta approaches 0.3, discrimination begins to reach the</w:t>
      </w:r>
      <w:r>
        <w:t xml:space="preserve"> </w:t>
      </w:r>
      <w:r>
        <w:t xml:space="preserve">limits of effectiveness. Only a few detections remain, but not at time</w:t>
      </w:r>
      <w:r>
        <w:t xml:space="preserve"> </w:t>
      </w:r>
      <w:r>
        <w:t xml:space="preserve">stamps that correspond helpfully to the actual content. Several</w:t>
      </w:r>
      <w:r>
        <w:t xml:space="preserve"> </w:t>
      </w:r>
      <w:r>
        <w:t xml:space="preserve">detections are still made in the same speech sequence, whilst musical</w:t>
      </w:r>
      <w:r>
        <w:t xml:space="preserve"> </w:t>
      </w:r>
      <w:r>
        <w:t xml:space="preserve">elements are lost. This does not entail that the method is invalid.</w:t>
      </w:r>
      <w:r>
        <w:t xml:space="preserve"> </w:t>
      </w:r>
      <w:r>
        <w:t xml:space="preserve">Considered as an arousal of activity in the audible spectrum, delimited</w:t>
      </w:r>
      <w:r>
        <w:t xml:space="preserve"> </w:t>
      </w:r>
      <w:r>
        <w:t xml:space="preserve">by the restabilizing of</w:t>
      </w:r>
      <w:r>
        <w:t xml:space="preserve"> </w:t>
      </w:r>
      <w:r>
        <w:t xml:space="preserve">‘</w:t>
      </w:r>
      <w:r>
        <w:t xml:space="preserve">silence</w:t>
      </w:r>
      <w:r>
        <w:t xml:space="preserve">’</w:t>
      </w:r>
      <w:r>
        <w:t xml:space="preserve">, each of these chopped-up sentences</w:t>
      </w:r>
      <w:r>
        <w:t xml:space="preserve"> </w:t>
      </w:r>
      <w:r>
        <w:t xml:space="preserve">are sonic events. However, this is not the only definition of a sonic</w:t>
      </w:r>
      <w:r>
        <w:t xml:space="preserve"> </w:t>
      </w:r>
      <w:r>
        <w:t xml:space="preserve">event. In fact, my proposal here is that this is a rather inappropriate</w:t>
      </w:r>
      <w:r>
        <w:t xml:space="preserve"> </w:t>
      </w:r>
      <w:r>
        <w:t xml:space="preserve">definition of a sonic event in the context of radio. Instead, I will</w:t>
      </w:r>
      <w:r>
        <w:t xml:space="preserve"> </w:t>
      </w:r>
      <w:r>
        <w:t xml:space="preserve">attempt to propose a simple alternative.</w:t>
      </w:r>
    </w:p>
    <w:p>
      <w:pPr>
        <w:pStyle w:val="BodyText"/>
      </w:pPr>
      <w:r>
        <w:t xml:space="preserve">In the endeavor to navigate the extensive volumes of radio content, it</w:t>
      </w:r>
      <w:r>
        <w:t xml:space="preserve"> </w:t>
      </w:r>
      <w:r>
        <w:t xml:space="preserve">becomes crucial to establish a more precise method for differentiating</w:t>
      </w:r>
      <w:r>
        <w:t xml:space="preserve"> </w:t>
      </w:r>
      <w:r>
        <w:t xml:space="preserve">between similar audio content and distinctly new sounds. This necessity</w:t>
      </w:r>
      <w:r>
        <w:t xml:space="preserve"> </w:t>
      </w:r>
      <w:r>
        <w:t xml:space="preserve">arises from the inherent characteristics of historical sound recordings.</w:t>
      </w:r>
      <w:r>
        <w:t xml:space="preserve"> </w:t>
      </w:r>
      <w:r>
        <w:t xml:space="preserve">Historically, due to economic constraints, there has been a concerted</w:t>
      </w:r>
      <w:r>
        <w:t xml:space="preserve"> </w:t>
      </w:r>
      <w:r>
        <w:t xml:space="preserve">effort to minimize silences in sound recordings. Storage media such as</w:t>
      </w:r>
      <w:r>
        <w:t xml:space="preserve"> </w:t>
      </w:r>
      <w:r>
        <w:t xml:space="preserve">vinyl and tape were costly, and in radio broadcasting, silence posed a</w:t>
      </w:r>
      <w:r>
        <w:t xml:space="preserve"> </w:t>
      </w:r>
      <w:r>
        <w:t xml:space="preserve">risk of losing the audience’s attention (</w:t>
      </w:r>
      <w:r>
        <w:rPr>
          <w:iCs/>
          <w:i/>
        </w:rPr>
        <w:t xml:space="preserve">Scannell 1986</w:t>
      </w:r>
      <w:r>
        <w:t xml:space="preserve">).</w:t>
      </w:r>
      <w:r>
        <w:t xml:space="preserve"> </w:t>
      </w:r>
      <w:r>
        <w:t xml:space="preserve">Consequently, it becomes imperative to identify changes in audio content</w:t>
      </w:r>
      <w:r>
        <w:t xml:space="preserve"> </w:t>
      </w:r>
      <w:r>
        <w:t xml:space="preserve">through means other than pauses. In delving into the vast archives, the</w:t>
      </w:r>
      <w:r>
        <w:t xml:space="preserve"> </w:t>
      </w:r>
      <w:r>
        <w:t xml:space="preserve">primary focus should be on segmenting sounds that represent a</w:t>
      </w:r>
      <w:r>
        <w:t xml:space="preserve"> </w:t>
      </w:r>
      <w:r>
        <w:t xml:space="preserve">significant departure from the preceding audio. The question of what</w:t>
      </w:r>
      <w:r>
        <w:t xml:space="preserve"> </w:t>
      </w:r>
      <w:r>
        <w:t xml:space="preserve">fundamentally distinguishes one sound from another has its theoretical</w:t>
      </w:r>
      <w:r>
        <w:t xml:space="preserve"> </w:t>
      </w:r>
      <w:r>
        <w:t xml:space="preserve">origins in ancient Greek philosophy, but for our purposes, we shall</w:t>
      </w:r>
      <w:r>
        <w:t xml:space="preserve"> </w:t>
      </w:r>
      <w:r>
        <w:t xml:space="preserve">restrain ourselves to more contemporary debates and perspectives.</w:t>
      </w:r>
    </w:p>
    <w:p>
      <w:pPr>
        <w:pStyle w:val="BodyText"/>
      </w:pPr>
      <w:r>
        <w:t xml:space="preserve">The mid-20th century witnessed a resurgence of interest in the question</w:t>
      </w:r>
      <w:r>
        <w:t xml:space="preserve"> </w:t>
      </w:r>
      <w:r>
        <w:t xml:space="preserve">of sound objects, spearheaded by thinkers and composers like Pierre</w:t>
      </w:r>
      <w:r>
        <w:t xml:space="preserve"> </w:t>
      </w:r>
      <w:r>
        <w:t xml:space="preserve">Schaeffer (!Schaeffer, 1966-1967). As early as 1966, another French</w:t>
      </w:r>
      <w:r>
        <w:t xml:space="preserve"> </w:t>
      </w:r>
      <w:r>
        <w:t xml:space="preserve">theoretician, Abraham Moles, made significant strides towards a concept</w:t>
      </w:r>
      <w:r>
        <w:t xml:space="preserve"> </w:t>
      </w:r>
      <w:r>
        <w:t xml:space="preserve">of the aural distinction. Moles himself was also interested in radio,</w:t>
      </w:r>
      <w:r>
        <w:t xml:space="preserve"> </w:t>
      </w:r>
      <w:r>
        <w:t xml:space="preserve">considering it an</w:t>
      </w:r>
      <w:r>
        <w:t xml:space="preserve"> </w:t>
      </w:r>
      <w:r>
        <w:t xml:space="preserve">“</w:t>
      </w:r>
      <w:r>
        <w:t xml:space="preserve">art of time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Moles 1968</w:t>
      </w:r>
      <w:r>
        <w:t xml:space="preserve">). Working on the</w:t>
      </w:r>
      <w:r>
        <w:t xml:space="preserve"> </w:t>
      </w:r>
      <w:r>
        <w:t xml:space="preserve">convergence between aesthetics and information theory, Moles sought to</w:t>
      </w:r>
      <w:r>
        <w:t xml:space="preserve"> </w:t>
      </w:r>
      <w:r>
        <w:t xml:space="preserve">define the experience of sound at its signal-based core. We can use his</w:t>
      </w:r>
      <w:r>
        <w:t xml:space="preserve"> </w:t>
      </w:r>
      <w:r>
        <w:t xml:space="preserve">definitions today in order to distinguish between different approaches</w:t>
      </w:r>
      <w:r>
        <w:t xml:space="preserve"> </w:t>
      </w:r>
      <w:r>
        <w:t xml:space="preserve">to recorded sound. His proposition was that perception of sound had</w:t>
      </w:r>
      <w:r>
        <w:t xml:space="preserve"> </w:t>
      </w:r>
      <w:r>
        <w:t xml:space="preserve">several different temporalities, corresponding to different stages of</w:t>
      </w:r>
      <w:r>
        <w:t xml:space="preserve"> </w:t>
      </w:r>
      <w:r>
        <w:t xml:space="preserve">autocorrelation. The algorithm above concerns what Moles would call the</w:t>
      </w:r>
      <w:r>
        <w:t xml:space="preserve"> </w:t>
      </w:r>
      <w:r>
        <w:t xml:space="preserve">“</w:t>
      </w:r>
      <w:r>
        <w:t xml:space="preserve">time of the present</w:t>
      </w:r>
      <w:r>
        <w:t xml:space="preserve">”</w:t>
      </w:r>
      <w:r>
        <w:t xml:space="preserve">. This level of perception echoes Husserl’s first</w:t>
      </w:r>
      <w:r>
        <w:t xml:space="preserve"> </w:t>
      </w:r>
      <w:r>
        <w:t xml:space="preserve">degree of retention, an awareness of the temporally coexisting</w:t>
      </w:r>
      <w:r>
        <w:t xml:space="preserve"> </w:t>
      </w:r>
      <w:r>
        <w:t xml:space="preserve">(!Husserl, 1991). Yet, sound is perceived on other temporal scales as</w:t>
      </w:r>
      <w:r>
        <w:t xml:space="preserve"> </w:t>
      </w:r>
      <w:r>
        <w:t xml:space="preserve">well. Moles, who was highly interested in thresholds, posed that, if the</w:t>
      </w:r>
      <w:r>
        <w:t xml:space="preserve"> </w:t>
      </w:r>
      <w:r>
        <w:t xml:space="preserve">amplitude analysis of audio events is related to the limit between the</w:t>
      </w:r>
      <w:r>
        <w:t xml:space="preserve"> </w:t>
      </w:r>
      <w:r>
        <w:t xml:space="preserve">“</w:t>
      </w:r>
      <w:r>
        <w:t xml:space="preserve">absolute and its saturation</w:t>
      </w:r>
      <w:r>
        <w:t xml:space="preserve">”</w:t>
      </w:r>
      <w:r>
        <w:t xml:space="preserve">, human perception of timbre</w:t>
      </w:r>
      <w:r>
        <w:t xml:space="preserve"> </w:t>
      </w:r>
      <w:r>
        <w:t xml:space="preserve">distinguishes between small-scale differences. Thus, new sounds can be</w:t>
      </w:r>
      <w:r>
        <w:t xml:space="preserve"> </w:t>
      </w:r>
      <w:r>
        <w:t xml:space="preserve">considered as events with different spectral form. But what constitutes</w:t>
      </w:r>
      <w:r>
        <w:t xml:space="preserve"> </w:t>
      </w:r>
      <w:r>
        <w:t xml:space="preserve">a spectral form?</w:t>
      </w:r>
    </w:p>
    <w:p>
      <w:pPr>
        <w:pStyle w:val="BodyText"/>
      </w:pPr>
      <w:r>
        <w:t xml:space="preserve">Moles made the reasonable assumption that a spectral form should exhibit</w:t>
      </w:r>
      <w:r>
        <w:t xml:space="preserve"> </w:t>
      </w:r>
      <w:r>
        <w:t xml:space="preserve">some level of continuity or autocorrelation. This idea can be</w:t>
      </w:r>
      <w:r>
        <w:t xml:space="preserve"> </w:t>
      </w:r>
      <w:r>
        <w:t xml:space="preserve">operationalized into a detection method that seeks out prolonged</w:t>
      </w:r>
      <w:r>
        <w:t xml:space="preserve"> </w:t>
      </w:r>
      <w:r>
        <w:t xml:space="preserve">similarities in spectral activity over time. By narrowing our focus to</w:t>
      </w:r>
      <w:r>
        <w:t xml:space="preserve"> </w:t>
      </w:r>
      <w:r>
        <w:t xml:space="preserve">the perceptually relevant ranges of sonic activity, we will primarily</w:t>
      </w:r>
      <w:r>
        <w:t xml:space="preserve"> </w:t>
      </w:r>
      <w:r>
        <w:t xml:space="preserve">analyze the data using mel-frequency cepstral coefficients (MFCC).</w:t>
      </w:r>
      <w:r>
        <w:t xml:space="preserve"> </w:t>
      </w:r>
      <w:r>
        <w:t xml:space="preserve">Widely adopted in contemporary audio processing, MFCC, in a simplified</w:t>
      </w:r>
      <w:r>
        <w:t xml:space="preserve"> </w:t>
      </w:r>
      <w:r>
        <w:t xml:space="preserve">explanation, assigns weights to portions of the audio spectrum that are</w:t>
      </w:r>
      <w:r>
        <w:t xml:space="preserve"> </w:t>
      </w:r>
      <w:r>
        <w:t xml:space="preserve">significant for human hearing. Given that the human auditory range</w:t>
      </w:r>
      <w:r>
        <w:t xml:space="preserve"> </w:t>
      </w:r>
      <w:r>
        <w:t xml:space="preserve">typically spans from 20 to 20,000 Hz, this method involves taking the</w:t>
      </w:r>
      <w:r>
        <w:t xml:space="preserve"> </w:t>
      </w:r>
      <w:r>
        <w:t xml:space="preserve">logarithm of the input to produce results that more accurately mirror</w:t>
      </w:r>
      <w:r>
        <w:t xml:space="preserve"> </w:t>
      </w:r>
      <w:r>
        <w:t xml:space="preserve">human auditory perceptions. The script presented below processes the</w:t>
      </w:r>
      <w:r>
        <w:t xml:space="preserve"> </w:t>
      </w:r>
      <w:r>
        <w:t xml:space="preserve">audio file and generates the MFCC across 13 spectral bands.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To interpret this image, it is possible to imagine that we tilt it 90</w:t>
      </w:r>
      <w:r>
        <w:t xml:space="preserve"> </w:t>
      </w:r>
      <w:r>
        <w:t xml:space="preserve">degrees to the side. This would result in a sequence of small power</w:t>
      </w:r>
      <w:r>
        <w:t xml:space="preserve"> </w:t>
      </w:r>
      <w:r>
        <w:t xml:space="preserve">spectra, similar to the one plotted above. This method provides a means</w:t>
      </w:r>
      <w:r>
        <w:t xml:space="preserve"> </w:t>
      </w:r>
      <w:r>
        <w:t xml:space="preserve">to consider the spectral development over time and thus come closer to</w:t>
      </w:r>
      <w:r>
        <w:t xml:space="preserve"> </w:t>
      </w:r>
      <w:r>
        <w:t xml:space="preserve">the desirable</w:t>
      </w:r>
      <w:r>
        <w:t xml:space="preserve"> </w:t>
      </w:r>
      <w:r>
        <w:t xml:space="preserve">“</w:t>
      </w:r>
      <w:r>
        <w:t xml:space="preserve">timbral</w:t>
      </w:r>
      <w:r>
        <w:t xml:space="preserve">”</w:t>
      </w:r>
      <w:r>
        <w:t xml:space="preserve"> </w:t>
      </w:r>
      <w:r>
        <w:t xml:space="preserve">character of a sound. I will not diverge into</w:t>
      </w:r>
      <w:r>
        <w:t xml:space="preserve"> </w:t>
      </w:r>
      <w:r>
        <w:t xml:space="preserve">the long and heated history of debating timbre. For this approach, it</w:t>
      </w:r>
      <w:r>
        <w:t xml:space="preserve"> </w:t>
      </w:r>
      <w:r>
        <w:t xml:space="preserve">suffices to consider that there are today several popular methods for</w:t>
      </w:r>
      <w:r>
        <w:t xml:space="preserve"> </w:t>
      </w:r>
      <w:r>
        <w:t xml:space="preserve">inquiring into the shape of sounds and how they change over time. In the</w:t>
      </w:r>
      <w:r>
        <w:t xml:space="preserve"> </w:t>
      </w:r>
      <w:r>
        <w:t xml:space="preserve">following example, two such approaches are compared on the audio above.</w:t>
      </w:r>
      <w:r>
        <w:t xml:space="preserve"> </w:t>
      </w:r>
      <w:r>
        <w:t xml:space="preserve">For each frame in the audio, the normalized MFCC and the spectral</w:t>
      </w:r>
      <w:r>
        <w:t xml:space="preserve"> </w:t>
      </w:r>
      <w:r>
        <w:t xml:space="preserve">centroid have been calculated and plotted on the graph.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Both methods provide a visual indication of similar segments. Instead of</w:t>
      </w:r>
      <w:r>
        <w:t xml:space="preserve"> </w:t>
      </w:r>
      <w:r>
        <w:t xml:space="preserve">detecting several different occurrences within the musical segments, we</w:t>
      </w:r>
      <w:r>
        <w:t xml:space="preserve"> </w:t>
      </w:r>
      <w:r>
        <w:t xml:space="preserve">receive one stable period of similarity. Nevertheless, the method is</w:t>
      </w:r>
      <w:r>
        <w:t xml:space="preserve"> </w:t>
      </w:r>
      <w:r>
        <w:t xml:space="preserve">still suspectable to silence. In the interview segment towards the end</w:t>
      </w:r>
      <w:r>
        <w:t xml:space="preserve"> </w:t>
      </w:r>
      <w:r>
        <w:t xml:space="preserve">of the file, longer pauses between answers still render gaps which would</w:t>
      </w:r>
      <w:r>
        <w:t xml:space="preserve"> </w:t>
      </w:r>
      <w:r>
        <w:t xml:space="preserve">translate into new events. As the purpose here is to grasp the more</w:t>
      </w:r>
      <w:r>
        <w:t xml:space="preserve"> </w:t>
      </w:r>
      <w:r>
        <w:t xml:space="preserve">significant segment changes within hundreds of hours, such granularity</w:t>
      </w:r>
      <w:r>
        <w:t xml:space="preserve"> </w:t>
      </w:r>
      <w:r>
        <w:t xml:space="preserve">can be left out. In order to achieve this, it is valuable to not only be</w:t>
      </w:r>
      <w:r>
        <w:t xml:space="preserve"> </w:t>
      </w:r>
      <w:r>
        <w:t xml:space="preserve">able to measure the lasting similarity of acoustic events but also their</w:t>
      </w:r>
      <w:r>
        <w:t xml:space="preserve"> </w:t>
      </w:r>
      <w:r>
        <w:t xml:space="preserve">respective difference. Since the results of the normalized MFCC utilize</w:t>
      </w:r>
      <w:r>
        <w:t xml:space="preserve"> </w:t>
      </w:r>
      <w:r>
        <w:t xml:space="preserve">a greater range of values, the difference will be easier to measure.</w:t>
      </w:r>
      <w:r>
        <w:t xml:space="preserve"> </w:t>
      </w:r>
      <w:r>
        <w:t xml:space="preserve">Thus, in the following application, I leave the central spectroid aside.</w:t>
      </w:r>
    </w:p>
    <w:p>
      <w:pPr>
        <w:pStyle w:val="BodyText"/>
      </w:pPr>
      <w:r>
        <w:t xml:space="preserve">To put this into action, a simple code can be devised that takes the</w:t>
      </w:r>
      <w:r>
        <w:t xml:space="preserve"> </w:t>
      </w:r>
      <w:r>
        <w:t xml:space="preserve">frame-by-frame MFCC value and compares it for similarity. This algorithm</w:t>
      </w:r>
      <w:r>
        <w:t xml:space="preserve"> </w:t>
      </w:r>
      <w:r>
        <w:t xml:space="preserve">analyzes the MFCC values frame by frame, assessing them for similarity.</w:t>
      </w:r>
      <w:r>
        <w:t xml:space="preserve"> </w:t>
      </w:r>
      <w:r>
        <w:t xml:space="preserve">When the average value across a certain number of frames remains</w:t>
      </w:r>
      <w:r>
        <w:t xml:space="preserve"> </w:t>
      </w:r>
      <w:r>
        <w:t xml:space="preserve">consistent, the algorithm identifies this as a detected sound. Given the</w:t>
      </w:r>
      <w:r>
        <w:t xml:space="preserve"> </w:t>
      </w:r>
      <w:r>
        <w:t xml:space="preserve">high frequency of new detections this method can generate, the algorithm</w:t>
      </w:r>
      <w:r>
        <w:t xml:space="preserve"> </w:t>
      </w:r>
      <w:r>
        <w:t xml:space="preserve">is enhanced by leveraging variations in the normalized MFCC results. It</w:t>
      </w:r>
      <w:r>
        <w:t xml:space="preserve"> </w:t>
      </w:r>
      <w:r>
        <w:t xml:space="preserve">compares the MFCC values of each newly detected epoch of similarity with</w:t>
      </w:r>
      <w:r>
        <w:t xml:space="preserve"> </w:t>
      </w:r>
      <w:r>
        <w:t xml:space="preserve">those of the preceding one. To prioritize sonic forms extending beyond</w:t>
      </w:r>
      <w:r>
        <w:t xml:space="preserve"> </w:t>
      </w:r>
      <w:r>
        <w:t xml:space="preserve">the ephemeral</w:t>
      </w:r>
      <w:r>
        <w:t xml:space="preserve"> </w:t>
      </w:r>
      <w:r>
        <w:t xml:space="preserve">‘</w:t>
      </w:r>
      <w:r>
        <w:t xml:space="preserve">time of the present</w:t>
      </w:r>
      <w:r>
        <w:t xml:space="preserve">’</w:t>
      </w:r>
      <w:r>
        <w:t xml:space="preserve">, the algorithm is designed to</w:t>
      </w:r>
      <w:r>
        <w:t xml:space="preserve"> </w:t>
      </w:r>
      <w:r>
        <w:t xml:space="preserve">recognize similarities that persist for more than 10 frames, which</w:t>
      </w:r>
      <w:r>
        <w:t xml:space="preserve"> </w:t>
      </w:r>
      <w:r>
        <w:t xml:space="preserve">approximately equates to three seconds. The code in the hermeneutic</w:t>
      </w:r>
      <w:r>
        <w:t xml:space="preserve"> </w:t>
      </w:r>
      <w:r>
        <w:t xml:space="preserve">layer contains thresholds for similarity and difference. They control</w:t>
      </w:r>
      <w:r>
        <w:t xml:space="preserve"> </w:t>
      </w:r>
      <w:r>
        <w:t xml:space="preserve">the amount of variation within the MFCC values which are required for</w:t>
      </w:r>
      <w:r>
        <w:t xml:space="preserve"> </w:t>
      </w:r>
      <w:r>
        <w:t xml:space="preserve">annotating a new sound. There is no universally applicable setting</w:t>
      </w:r>
      <w:r>
        <w:t xml:space="preserve"> </w:t>
      </w:r>
      <w:r>
        <w:t xml:space="preserve">available. Each audio data has its particularities, and for the</w:t>
      </w:r>
      <w:r>
        <w:t xml:space="preserve"> </w:t>
      </w:r>
      <w:r>
        <w:t xml:space="preserve">following analysis, I’ve deduced an appropriate threshold by testing.</w:t>
      </w:r>
      <w:r>
        <w:t xml:space="preserve"> </w:t>
      </w:r>
      <w:r>
        <w:t xml:space="preserve">The method used below is not more complex than that.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On this rather granular scale, it becomes apparent that the method</w:t>
      </w:r>
      <w:r>
        <w:t xml:space="preserve"> </w:t>
      </w:r>
      <w:r>
        <w:t xml:space="preserve">bundles together content rather crudely. But as we scale the method up</w:t>
      </w:r>
      <w:r>
        <w:t xml:space="preserve"> </w:t>
      </w:r>
      <w:r>
        <w:t xml:space="preserve">in the next section, it will provide useful discrimination applied to</w:t>
      </w:r>
      <w:r>
        <w:t xml:space="preserve"> </w:t>
      </w:r>
      <w:r>
        <w:t xml:space="preserve">the hundreds of hours of radio content. When exploring the more general</w:t>
      </w:r>
      <w:r>
        <w:t xml:space="preserve"> </w:t>
      </w:r>
      <w:r>
        <w:t xml:space="preserve">character of such a large set of data, I will argue for pre-processing</w:t>
      </w:r>
      <w:r>
        <w:t xml:space="preserve"> </w:t>
      </w:r>
      <w:r>
        <w:t xml:space="preserve">by means of more rudimentary analysis. While there are effective</w:t>
      </w:r>
      <w:r>
        <w:t xml:space="preserve"> </w:t>
      </w:r>
      <w:r>
        <w:t xml:space="preserve">pre-trained models for identifying specific sounds in a recording,</w:t>
      </w:r>
      <w:r>
        <w:t xml:space="preserve"> </w:t>
      </w:r>
      <w:r>
        <w:t xml:space="preserve">applying granular object classification to radio content would be a</w:t>
      </w:r>
      <w:r>
        <w:t xml:space="preserve"> </w:t>
      </w:r>
      <w:r>
        <w:t xml:space="preserve">waste of its capacity. The absolute majority of content will be either</w:t>
      </w:r>
      <w:r>
        <w:t xml:space="preserve"> </w:t>
      </w:r>
      <w:r>
        <w:t xml:space="preserve">speech or music, resulting in a copious number of labels of the same</w:t>
      </w:r>
      <w:r>
        <w:t xml:space="preserve"> </w:t>
      </w:r>
      <w:r>
        <w:t xml:space="preserve">type. By segmenting the audio in the manner mentioned above, it is</w:t>
      </w:r>
      <w:r>
        <w:t xml:space="preserve"> </w:t>
      </w:r>
      <w:r>
        <w:t xml:space="preserve">possible to focus computational resources on the less-known aspects of</w:t>
      </w:r>
      <w:r>
        <w:t xml:space="preserve"> </w:t>
      </w:r>
      <w:r>
        <w:t xml:space="preserve">the data.</w:t>
      </w:r>
    </w:p>
    <w:p>
      <w:pPr>
        <w:pStyle w:val="BodyText"/>
      </w:pPr>
      <w:r>
        <w:t xml:space="preserve">This description summarizes the method of preprocessing the audio in the</w:t>
      </w:r>
      <w:r>
        <w:t xml:space="preserve"> </w:t>
      </w:r>
      <w:r>
        <w:t xml:space="preserve">following study. I hope to have demonstrated the value of lingering upon</w:t>
      </w:r>
      <w:r>
        <w:t xml:space="preserve"> </w:t>
      </w:r>
      <w:r>
        <w:t xml:space="preserve">this initial step of the analysis. Preprocessing might sound arbitrary,</w:t>
      </w:r>
      <w:r>
        <w:t xml:space="preserve"> </w:t>
      </w:r>
      <w:r>
        <w:t xml:space="preserve">but these decisions set the frame for the very analysis ahead. And in</w:t>
      </w:r>
      <w:r>
        <w:t xml:space="preserve"> </w:t>
      </w:r>
      <w:r>
        <w:t xml:space="preserve">regard to historical radio data, there really are no predefined</w:t>
      </w:r>
      <w:r>
        <w:t xml:space="preserve"> </w:t>
      </w:r>
      <w:r>
        <w:t xml:space="preserve">standards. As noted, many of the choices border on the arbitrary,</w:t>
      </w:r>
      <w:r>
        <w:t xml:space="preserve"> </w:t>
      </w:r>
      <w:r>
        <w:t xml:space="preserve">serving only the function of providing an effective threshold for this</w:t>
      </w:r>
      <w:r>
        <w:t xml:space="preserve"> </w:t>
      </w:r>
      <w:r>
        <w:t xml:space="preserve">particular material. I therefore also encourage the reader to access the</w:t>
      </w:r>
      <w:r>
        <w:t xml:space="preserve"> </w:t>
      </w:r>
      <w:r>
        <w:t xml:space="preserve">hermeneutics layer and explore the settings, and the different results</w:t>
      </w:r>
      <w:r>
        <w:t xml:space="preserve"> </w:t>
      </w:r>
      <w:r>
        <w:t xml:space="preserve">they generate. The approach suggested here is intended to be easily</w:t>
      </w:r>
      <w:r>
        <w:t xml:space="preserve"> </w:t>
      </w:r>
      <w:r>
        <w:t xml:space="preserve">replicable, with the aim of further improvement and updating</w:t>
      </w:r>
      <w:r>
        <w:t xml:space="preserve"> </w:t>
      </w:r>
      <w:r>
        <w:t xml:space="preserve">(</w:t>
      </w:r>
      <w:r>
        <w:rPr>
          <w:iCs/>
          <w:i/>
        </w:rPr>
        <w:t xml:space="preserve">Clavert, Fickers 2022</w:t>
      </w:r>
      <w:r>
        <w:t xml:space="preserve">).</w:t>
      </w:r>
    </w:p>
    <w:bookmarkStart w:id="25" w:name="Xab4566d32499be7df2458efac0c88e7bc0568a6"/>
    <w:p>
      <w:pPr>
        <w:pStyle w:val="Heading2"/>
      </w:pPr>
      <w:r>
        <w:t xml:space="preserve">The sample set and its historical</w:t>
      </w:r>
      <w:r>
        <w:t xml:space="preserve"> </w:t>
      </w:r>
      <w:r>
        <w:t xml:space="preserve">significance</w:t>
      </w:r>
    </w:p>
    <w:bookmarkEnd w:id="25"/>
    <w:p>
      <w:pPr>
        <w:pStyle w:val="FirstParagraph"/>
      </w:pPr>
      <w:r>
        <w:t xml:space="preserve">As the attentive listener might have noticed, the sample sound inspected</w:t>
      </w:r>
      <w:r>
        <w:t xml:space="preserve"> </w:t>
      </w:r>
      <w:r>
        <w:t xml:space="preserve">above is in fact not Swedish radio, despite this being the topic of the</w:t>
      </w:r>
      <w:r>
        <w:t xml:space="preserve"> </w:t>
      </w:r>
      <w:r>
        <w:t xml:space="preserve">historical analysis. As mentioned, the reason for this is a strict legal</w:t>
      </w:r>
      <w:r>
        <w:t xml:space="preserve"> </w:t>
      </w:r>
      <w:r>
        <w:t xml:space="preserve">interpretation that prohibits the spread of these files. The old</w:t>
      </w:r>
      <w:r>
        <w:t xml:space="preserve"> </w:t>
      </w:r>
      <w:r>
        <w:t xml:space="preserve">American samples have served as a means to grant better understanding of</w:t>
      </w:r>
      <w:r>
        <w:t xml:space="preserve"> </w:t>
      </w:r>
      <w:r>
        <w:t xml:space="preserve">the method and algorithms in use. Beyond this point, however, the</w:t>
      </w:r>
      <w:r>
        <w:t xml:space="preserve"> </w:t>
      </w:r>
      <w:r>
        <w:t xml:space="preserve">analysis will deal with data that is protected. Therefore, the files</w:t>
      </w:r>
      <w:r>
        <w:t xml:space="preserve"> </w:t>
      </w:r>
      <w:r>
        <w:t xml:space="preserve">only contain relevant acoustic data extracted from the actual files. The</w:t>
      </w:r>
      <w:r>
        <w:t xml:space="preserve"> </w:t>
      </w:r>
      <w:r>
        <w:t xml:space="preserve">legally restricted status of the data has also affected my access,</w:t>
      </w:r>
      <w:r>
        <w:t xml:space="preserve"> </w:t>
      </w:r>
      <w:r>
        <w:t xml:space="preserve">limiting the sample size used in the study. In order to analyze the</w:t>
      </w:r>
      <w:r>
        <w:t xml:space="preserve"> </w:t>
      </w:r>
      <w:r>
        <w:t xml:space="preserve">data, physical presence at the archive or streaming have been the only</w:t>
      </w:r>
      <w:r>
        <w:t xml:space="preserve"> </w:t>
      </w:r>
      <w:r>
        <w:t xml:space="preserve">options. Since both analysis and testing are time-consuming, this limits</w:t>
      </w:r>
      <w:r>
        <w:t xml:space="preserve"> </w:t>
      </w:r>
      <w:r>
        <w:t xml:space="preserve">the sample size. Direct access to the files would have allowed for a far</w:t>
      </w:r>
      <w:r>
        <w:t xml:space="preserve"> </w:t>
      </w:r>
      <w:r>
        <w:t xml:space="preserve">more comprehensive study. The methods applied would nevertheless be</w:t>
      </w:r>
      <w:r>
        <w:t xml:space="preserve"> </w:t>
      </w:r>
      <w:r>
        <w:t xml:space="preserve">valid for much larger data collections. Nevertheless, the results can</w:t>
      </w:r>
      <w:r>
        <w:t xml:space="preserve"> </w:t>
      </w:r>
      <w:r>
        <w:t xml:space="preserve">still provide interesting indications.</w:t>
      </w:r>
    </w:p>
    <w:p>
      <w:pPr>
        <w:pStyle w:val="BodyText"/>
      </w:pPr>
      <w:r>
        <w:t xml:space="preserve">The aim of this inquiry is to gain insight into the stylistic</w:t>
      </w:r>
      <w:r>
        <w:t xml:space="preserve"> </w:t>
      </w:r>
      <w:r>
        <w:t xml:space="preserve">development of public service radio over time. The aesthetics of public</w:t>
      </w:r>
      <w:r>
        <w:t xml:space="preserve"> </w:t>
      </w:r>
      <w:r>
        <w:t xml:space="preserve">broadcasting, and its distinction towards commercial radio, has been</w:t>
      </w:r>
      <w:r>
        <w:t xml:space="preserve"> </w:t>
      </w:r>
      <w:r>
        <w:t xml:space="preserve">historically debated both within and beyond media studies. In theory,</w:t>
      </w:r>
      <w:r>
        <w:t xml:space="preserve"> </w:t>
      </w:r>
      <w:r>
        <w:t xml:space="preserve">the distinction is quite clear. Commercial radio is considered</w:t>
      </w:r>
      <w:r>
        <w:t xml:space="preserve"> </w:t>
      </w:r>
      <w:r>
        <w:t xml:space="preserve">economically dependent on audience numbers, whereas public service</w:t>
      </w:r>
      <w:r>
        <w:t xml:space="preserve"> </w:t>
      </w:r>
      <w:r>
        <w:t xml:space="preserve">supposedly has autonomy against these matters for the benefit of other</w:t>
      </w:r>
      <w:r>
        <w:t xml:space="preserve"> </w:t>
      </w:r>
      <w:r>
        <w:t xml:space="preserve">values. However, as Denis McQuail has shown, this is not always such a</w:t>
      </w:r>
      <w:r>
        <w:t xml:space="preserve"> </w:t>
      </w:r>
      <w:r>
        <w:t xml:space="preserve">clear case in practice (</w:t>
      </w:r>
      <w:r>
        <w:rPr>
          <w:iCs/>
          <w:i/>
        </w:rPr>
        <w:t xml:space="preserve">McQUAIL 2003</w:t>
      </w:r>
      <w:r>
        <w:t xml:space="preserve">). The structure of PSB can</w:t>
      </w:r>
      <w:r>
        <w:t xml:space="preserve"> </w:t>
      </w:r>
      <w:r>
        <w:t xml:space="preserve">vary widely, ranging from efforts to be more cost-conscious to scenarios</w:t>
      </w:r>
      <w:r>
        <w:t xml:space="preserve"> </w:t>
      </w:r>
      <w:r>
        <w:t xml:space="preserve">where distribution networks and entire channels are sold off</w:t>
      </w:r>
      <w:r>
        <w:t xml:space="preserve"> </w:t>
      </w:r>
      <w:r>
        <w:t xml:space="preserve">(</w:t>
      </w:r>
      <w:r>
        <w:rPr>
          <w:iCs/>
          <w:i/>
        </w:rPr>
        <w:t xml:space="preserve">Steemers 2001</w:t>
      </w:r>
      <w:r>
        <w:t xml:space="preserve">). Numerous studies provide evidence of this</w:t>
      </w:r>
      <w:r>
        <w:t xml:space="preserve"> </w:t>
      </w:r>
      <w:r>
        <w:t xml:space="preserve">spectrum in real-world cases. This critical examination of PSB has</w:t>
      </w:r>
      <w:r>
        <w:t xml:space="preserve"> </w:t>
      </w:r>
      <w:r>
        <w:t xml:space="preserve">predominantly focused on organizational and economic aspects (!Gloria,</w:t>
      </w:r>
      <w:r>
        <w:t xml:space="preserve"> </w:t>
      </w:r>
      <w:r>
        <w:t xml:space="preserve">2018). Given that PSB is defined largely in economic terms, it might</w:t>
      </w:r>
      <w:r>
        <w:t xml:space="preserve"> </w:t>
      </w:r>
      <w:r>
        <w:t xml:space="preserve">seem logical to conceive of it as a spectrum encompassing a variety of</w:t>
      </w:r>
      <w:r>
        <w:t xml:space="preserve"> </w:t>
      </w:r>
      <w:r>
        <w:t xml:space="preserve">real-world examples. Yet, this raises an intriguing question: what about</w:t>
      </w:r>
      <w:r>
        <w:t xml:space="preserve"> </w:t>
      </w:r>
      <w:r>
        <w:t xml:space="preserve">the actual content of the broadcasts? Is there a discernible,</w:t>
      </w:r>
      <w:r>
        <w:t xml:space="preserve"> </w:t>
      </w:r>
      <w:r>
        <w:t xml:space="preserve">non-commercial style of broadcasting that characterizes public service</w:t>
      </w:r>
      <w:r>
        <w:t xml:space="preserve"> </w:t>
      </w:r>
      <w:r>
        <w:t xml:space="preserve">radio?</w:t>
      </w:r>
    </w:p>
    <w:p>
      <w:pPr>
        <w:pStyle w:val="BodyText"/>
      </w:pPr>
      <w:r>
        <w:t xml:space="preserve">For this purpose, the analysis below considers a sample set of 10</w:t>
      </w:r>
      <w:r>
        <w:t xml:space="preserve"> </w:t>
      </w:r>
      <w:r>
        <w:t xml:space="preserve">randomized sample days from two years before the introduction of</w:t>
      </w:r>
      <w:r>
        <w:t xml:space="preserve"> </w:t>
      </w:r>
      <w:r>
        <w:t xml:space="preserve">commercial radio; 1988 and 1991, and two years after; 1994 and 1998. The</w:t>
      </w:r>
      <w:r>
        <w:t xml:space="preserve"> </w:t>
      </w:r>
      <w:r>
        <w:t xml:space="preserve">aim of the sample is to capture the weekend content flow, and thus</w:t>
      </w:r>
      <w:r>
        <w:t xml:space="preserve"> </w:t>
      </w:r>
      <w:r>
        <w:t xml:space="preserve">weekdays have been omitted. While a comparative analysis of weekends and</w:t>
      </w:r>
      <w:r>
        <w:t xml:space="preserve"> </w:t>
      </w:r>
      <w:r>
        <w:t xml:space="preserve">weekdays could offer fascinating insights, such exploration is beyond</w:t>
      </w:r>
      <w:r>
        <w:t xml:space="preserve"> </w:t>
      </w:r>
      <w:r>
        <w:t xml:space="preserve">the scope of this article. The focus is on the two most popular PSB</w:t>
      </w:r>
      <w:r>
        <w:t xml:space="preserve"> </w:t>
      </w:r>
      <w:r>
        <w:t xml:space="preserve">channels, P1 and P3, to gain an understanding of the changes occurring</w:t>
      </w:r>
      <w:r>
        <w:t xml:space="preserve"> </w:t>
      </w:r>
      <w:r>
        <w:t xml:space="preserve">in conjunction with the advent of commercial radio. The sample</w:t>
      </w:r>
      <w:r>
        <w:t xml:space="preserve"> </w:t>
      </w:r>
      <w:r>
        <w:t xml:space="preserve">encompasses approximately 18 hours of broadcasting per day, totaling</w:t>
      </w:r>
      <w:r>
        <w:t xml:space="preserve"> </w:t>
      </w:r>
      <w:r>
        <w:t xml:space="preserve">around 1600 hours of radio content. The actual data is split into</w:t>
      </w:r>
      <w:r>
        <w:t xml:space="preserve"> </w:t>
      </w:r>
      <w:r>
        <w:t xml:space="preserve">several files for each day and requires manual work to piece together</w:t>
      </w:r>
      <w:r>
        <w:t xml:space="preserve"> </w:t>
      </w:r>
      <w:r>
        <w:t xml:space="preserve">and normalize. Nonetheless, with its uniquely early legal deposit</w:t>
      </w:r>
      <w:r>
        <w:t xml:space="preserve"> </w:t>
      </w:r>
      <w:r>
        <w:t xml:space="preserve">regulation, the Swedish media archive offers a unique insight into the</w:t>
      </w:r>
      <w:r>
        <w:t xml:space="preserve"> </w:t>
      </w:r>
      <w:r>
        <w:t xml:space="preserve">changes during this epoch. The possibility to study entire broadcasting</w:t>
      </w:r>
      <w:r>
        <w:t xml:space="preserve"> </w:t>
      </w:r>
      <w:r>
        <w:t xml:space="preserve">days, instead of selection by the radio company themselves, grants a</w:t>
      </w:r>
      <w:r>
        <w:t xml:space="preserve"> </w:t>
      </w:r>
      <w:r>
        <w:t xml:space="preserve">rich understanding of the global structure of broadcasting, and how it</w:t>
      </w:r>
      <w:r>
        <w:t xml:space="preserve"> </w:t>
      </w:r>
      <w:r>
        <w:t xml:space="preserve">changes over time. The data can be investigated below:</w:t>
      </w:r>
    </w:p>
    <w:bookmarkStart w:id="26" w:name="analysis"/>
    <w:p>
      <w:pPr>
        <w:pStyle w:val="Heading2"/>
      </w:pPr>
      <w:r>
        <w:t xml:space="preserve">Analysis</w:t>
      </w:r>
    </w:p>
    <w:bookmarkEnd w:id="26"/>
    <w:p>
      <w:pPr>
        <w:pStyle w:val="FirstParagraph"/>
      </w:pPr>
      <w:r>
        <w:t xml:space="preserve">Through the method outlined in the previous sections, the extensive</w:t>
      </w:r>
      <w:r>
        <w:t xml:space="preserve"> </w:t>
      </w:r>
      <w:r>
        <w:t xml:space="preserve">audio data from each yearly set can be condensed into a collection of</w:t>
      </w:r>
      <w:r>
        <w:t xml:space="preserve"> </w:t>
      </w:r>
      <w:r>
        <w:t xml:space="preserve">sample blocks. As demonstrated earlier, the audio has been analyzed for</w:t>
      </w:r>
      <w:r>
        <w:t xml:space="preserve"> </w:t>
      </w:r>
      <w:r>
        <w:t xml:space="preserve">breaks in similarity sequences, from which 3-second-long samples have</w:t>
      </w:r>
      <w:r>
        <w:t xml:space="preserve"> </w:t>
      </w:r>
      <w:r>
        <w:t xml:space="preserve">been extracted. Due to legal restrictions, I have extracted the MFCC</w:t>
      </w:r>
      <w:r>
        <w:t xml:space="preserve"> </w:t>
      </w:r>
      <w:r>
        <w:t xml:space="preserve">values in advance. The result presents the most significant sonic</w:t>
      </w:r>
      <w:r>
        <w:t xml:space="preserve"> </w:t>
      </w:r>
      <w:r>
        <w:t xml:space="preserve">sequences within the data. Notably, there is a slight shift in the</w:t>
      </w:r>
      <w:r>
        <w:t xml:space="preserve"> </w:t>
      </w:r>
      <w:r>
        <w:t xml:space="preserve">number of detected occurrences for each year. Where the algorithm</w:t>
      </w:r>
      <w:r>
        <w:t xml:space="preserve"> </w:t>
      </w:r>
      <w:r>
        <w:t xml:space="preserve">detected 1433 objects in the sample data from P3 in 1988, only 1030 were</w:t>
      </w:r>
      <w:r>
        <w:t xml:space="preserve"> </w:t>
      </w:r>
      <w:r>
        <w:t xml:space="preserve">found a decade later. The decision has been made to keep these</w:t>
      </w:r>
      <w:r>
        <w:t xml:space="preserve"> </w:t>
      </w:r>
      <w:r>
        <w:t xml:space="preserve">statistical variations, as they reflect the overall structure of the</w:t>
      </w:r>
      <w:r>
        <w:t xml:space="preserve"> </w:t>
      </w:r>
      <w:r>
        <w:t xml:space="preserve">broadcasting. However, this slight imbalance should be kept in mind as</w:t>
      </w:r>
      <w:r>
        <w:t xml:space="preserve"> </w:t>
      </w:r>
      <w:r>
        <w:t xml:space="preserve">we explore the distribution between the years. To better understand the</w:t>
      </w:r>
      <w:r>
        <w:t xml:space="preserve"> </w:t>
      </w:r>
      <w:r>
        <w:t xml:space="preserve">nature of these sonic features, we can begin by mapping their internal</w:t>
      </w:r>
      <w:r>
        <w:t xml:space="preserve"> </w:t>
      </w:r>
      <w:r>
        <w:t xml:space="preserve">relationship using complexity reduction techniques and plotting them in</w:t>
      </w:r>
      <w:r>
        <w:t xml:space="preserve"> </w:t>
      </w:r>
      <w:r>
        <w:t xml:space="preserve">Euclidean space.</w:t>
      </w:r>
    </w:p>
    <w:p>
      <w:pPr>
        <w:pStyle w:val="BodyText"/>
      </w:pPr>
      <w:r>
        <w:t xml:space="preserve">PCA (Principal component analysis) is a well-known tool in the digital</w:t>
      </w:r>
      <w:r>
        <w:t xml:space="preserve"> </w:t>
      </w:r>
      <w:r>
        <w:t xml:space="preserve">historian’s toolbox, and its mechanics can be studied here (ref). In the</w:t>
      </w:r>
      <w:r>
        <w:t xml:space="preserve"> </w:t>
      </w:r>
      <w:r>
        <w:t xml:space="preserve">plot, MFCC data has been extracted from each 3-second sample and then</w:t>
      </w:r>
      <w:r>
        <w:t xml:space="preserve"> </w:t>
      </w:r>
      <w:r>
        <w:t xml:space="preserve">subsequently aligned on the axis of the PCA plot. The following code</w:t>
      </w:r>
      <w:r>
        <w:t xml:space="preserve"> </w:t>
      </w:r>
      <w:r>
        <w:t xml:space="preserve">enables switching between PCA and the different scales of UMAP (Uniform</w:t>
      </w:r>
      <w:r>
        <w:t xml:space="preserve"> </w:t>
      </w:r>
      <w:r>
        <w:t xml:space="preserve">Manifold Approximation and Projection) to explore the dataset. By</w:t>
      </w:r>
      <w:r>
        <w:t xml:space="preserve"> </w:t>
      </w:r>
      <w:r>
        <w:t xml:space="preserve">comparing both methods, we gain better understanding of these</w:t>
      </w:r>
      <w:r>
        <w:t xml:space="preserve"> </w:t>
      </w:r>
      <w:r>
        <w:t xml:space="preserve">limitations. PCA is a linear technique that transforms data into a new</w:t>
      </w:r>
      <w:r>
        <w:t xml:space="preserve"> </w:t>
      </w:r>
      <w:r>
        <w:t xml:space="preserve">coordinate system where the first axes capture most of the variation in</w:t>
      </w:r>
      <w:r>
        <w:t xml:space="preserve"> </w:t>
      </w:r>
      <w:r>
        <w:t xml:space="preserve">the data. While PCA is good at preserving the global structure of data,</w:t>
      </w:r>
      <w:r>
        <w:t xml:space="preserve"> </w:t>
      </w:r>
      <w:r>
        <w:t xml:space="preserve">it can miss non-linear patterns or relationships among the data. PCA is</w:t>
      </w:r>
      <w:r>
        <w:t xml:space="preserve"> </w:t>
      </w:r>
      <w:r>
        <w:t xml:space="preserve">also sensitive to the scaling of features and can be affected by noise</w:t>
      </w:r>
      <w:r>
        <w:t xml:space="preserve"> </w:t>
      </w:r>
      <w:r>
        <w:t xml:space="preserve">or outliers. UMAP, on the other hand, is a non-linear technique that has</w:t>
      </w:r>
      <w:r>
        <w:t xml:space="preserve"> </w:t>
      </w:r>
      <w:r>
        <w:t xml:space="preserve">proven more likely to preserve the local structure of the manifold. UMAP</w:t>
      </w:r>
      <w:r>
        <w:t xml:space="preserve"> </w:t>
      </w:r>
      <w:r>
        <w:t xml:space="preserve">is better at separating different groups of data and capturing</w:t>
      </w:r>
      <w:r>
        <w:t xml:space="preserve"> </w:t>
      </w:r>
      <w:r>
        <w:t xml:space="preserve">non-linear variations in data. UMAP is also more flexible and scalable</w:t>
      </w:r>
      <w:r>
        <w:t xml:space="preserve"> </w:t>
      </w:r>
      <w:r>
        <w:t xml:space="preserve">than PCA and can handle different types of data. However, UMAP is more</w:t>
      </w:r>
      <w:r>
        <w:t xml:space="preserve"> </w:t>
      </w:r>
      <w:r>
        <w:t xml:space="preserve">complex, random, and sensitive to hyperparameters such as the number of</w:t>
      </w:r>
      <w:r>
        <w:t xml:space="preserve"> </w:t>
      </w:r>
      <w:r>
        <w:t xml:space="preserve">neighbors or minimum distance.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In both graphical representations, the data from P1 and P3 for the year</w:t>
      </w:r>
      <w:r>
        <w:t xml:space="preserve"> </w:t>
      </w:r>
      <w:r>
        <w:t xml:space="preserve">1988 are superimposed for comparative analysis. The visual results of P1</w:t>
      </w:r>
      <w:r>
        <w:t xml:space="preserve"> </w:t>
      </w:r>
      <w:r>
        <w:t xml:space="preserve">data points reveals a broader distribution, indicating a greater</w:t>
      </w:r>
      <w:r>
        <w:t xml:space="preserve"> </w:t>
      </w:r>
      <w:r>
        <w:t xml:space="preserve">variance in the MFCC data. In contrast, the data for P3 is more densely</w:t>
      </w:r>
      <w:r>
        <w:t xml:space="preserve"> </w:t>
      </w:r>
      <w:r>
        <w:t xml:space="preserve">clustered, implying a higher degree of similarity among its samples.</w:t>
      </w:r>
      <w:r>
        <w:t xml:space="preserve"> </w:t>
      </w:r>
      <w:r>
        <w:t xml:space="preserve">However, when we turn our attention to the UMAP results, an interesting</w:t>
      </w:r>
      <w:r>
        <w:t xml:space="preserve"> </w:t>
      </w:r>
      <w:r>
        <w:t xml:space="preserve">pattern emerges. While both channels exhibit a concentration of content</w:t>
      </w:r>
      <w:r>
        <w:t xml:space="preserve"> </w:t>
      </w:r>
      <w:r>
        <w:t xml:space="preserve">in similar regions, P3 displays distinct, separate clusters, which could</w:t>
      </w:r>
      <w:r>
        <w:t xml:space="preserve"> </w:t>
      </w:r>
      <w:r>
        <w:t xml:space="preserve">be indicative of unique sound types not present in P1’s broadcasts. This</w:t>
      </w:r>
      <w:r>
        <w:t xml:space="preserve"> </w:t>
      </w:r>
      <w:r>
        <w:t xml:space="preserve">observation is particularly noteworthy given UMAP’s reputed efficacy in</w:t>
      </w:r>
      <w:r>
        <w:t xml:space="preserve"> </w:t>
      </w:r>
      <w:r>
        <w:t xml:space="preserve">capturing local cluster formations. Interpreting these results through</w:t>
      </w:r>
      <w:r>
        <w:t xml:space="preserve"> </w:t>
      </w:r>
      <w:r>
        <w:t xml:space="preserve">the lens of sonic identity, one might conjecture that P1’s sound profile</w:t>
      </w:r>
      <w:r>
        <w:t xml:space="preserve"> </w:t>
      </w:r>
      <w:r>
        <w:t xml:space="preserve">is somewhat less defined or distinct compared to P3.</w:t>
      </w:r>
    </w:p>
    <w:p>
      <w:pPr>
        <w:pStyle w:val="BodyText"/>
      </w:pPr>
      <w:r>
        <w:t xml:space="preserve">Granted, this is a somewhat experimental approach. There are for example</w:t>
      </w:r>
      <w:r>
        <w:t xml:space="preserve"> </w:t>
      </w:r>
      <w:r>
        <w:t xml:space="preserve">many other approaches to dimension reduction available. PCA and UMAP</w:t>
      </w:r>
      <w:r>
        <w:t xml:space="preserve"> </w:t>
      </w:r>
      <w:r>
        <w:t xml:space="preserve">have been chosen as two popular, but different methods. However, it’s</w:t>
      </w:r>
      <w:r>
        <w:t xml:space="preserve"> </w:t>
      </w:r>
      <w:r>
        <w:t xml:space="preserve">vital to acknowledge the heuristic nature of such tools — while they</w:t>
      </w:r>
      <w:r>
        <w:t xml:space="preserve"> </w:t>
      </w:r>
      <w:r>
        <w:t xml:space="preserve">can shed light on general patterns and structures in the data, they</w:t>
      </w:r>
      <w:r>
        <w:t xml:space="preserve"> </w:t>
      </w:r>
      <w:r>
        <w:t xml:space="preserve">might not always capture its granular nuances. Authors like Orit Halpern</w:t>
      </w:r>
      <w:r>
        <w:t xml:space="preserve"> </w:t>
      </w:r>
      <w:r>
        <w:t xml:space="preserve">and Johanna Drucker have effectively stressed the ideological depth of</w:t>
      </w:r>
      <w:r>
        <w:t xml:space="preserve"> </w:t>
      </w:r>
      <w:r>
        <w:t xml:space="preserve">data visualization. My ambition with the use of two comparative methods</w:t>
      </w:r>
      <w:r>
        <w:t xml:space="preserve"> </w:t>
      </w:r>
      <w:r>
        <w:t xml:space="preserve">of visualization is to further emphasize the critical hermeneutics of</w:t>
      </w:r>
      <w:r>
        <w:t xml:space="preserve"> </w:t>
      </w:r>
      <w:r>
        <w:t xml:space="preserve">audio segmentation. If the previous segments demonstrated how complex</w:t>
      </w:r>
      <w:r>
        <w:t xml:space="preserve"> </w:t>
      </w:r>
      <w:r>
        <w:t xml:space="preserve">the focus of audio segmentation is, this comparative analysis is</w:t>
      </w:r>
      <w:r>
        <w:t xml:space="preserve"> </w:t>
      </w:r>
      <w:r>
        <w:t xml:space="preserve">intended to dispel the idea that</w:t>
      </w:r>
      <w:r>
        <w:t xml:space="preserve"> </w:t>
      </w:r>
      <w:r>
        <w:t xml:space="preserve">“</w:t>
      </w:r>
      <w:r>
        <w:t xml:space="preserve">data and visualization were one and</w:t>
      </w:r>
      <w:r>
        <w:t xml:space="preserve"> </w:t>
      </w:r>
      <w:r>
        <w:t xml:space="preserve">the same</w:t>
      </w:r>
      <w:r>
        <w:t xml:space="preserve">”</w:t>
      </w:r>
      <w:r>
        <w:t xml:space="preserve"> </w:t>
      </w:r>
      <w:r>
        <w:t xml:space="preserve">(Drucker, 2020: 12). Following Drucker’s argument, it would</w:t>
      </w:r>
      <w:r>
        <w:t xml:space="preserve"> </w:t>
      </w:r>
      <w:r>
        <w:t xml:space="preserve">be possible to go further away from the standardized methods of distance</w:t>
      </w:r>
      <w:r>
        <w:t xml:space="preserve"> </w:t>
      </w:r>
      <w:r>
        <w:t xml:space="preserve">measurements, yet this would invite a whole different set of questions.</w:t>
      </w:r>
      <w:r>
        <w:t xml:space="preserve"> </w:t>
      </w:r>
      <w:r>
        <w:t xml:space="preserve">Currently, I am interested in applying critical hermeneutics to</w:t>
      </w:r>
      <w:r>
        <w:t xml:space="preserve"> </w:t>
      </w:r>
      <w:r>
        <w:t xml:space="preserve">primarily highlight the complexity of audio processing.</w:t>
      </w:r>
    </w:p>
    <w:p>
      <w:pPr>
        <w:pStyle w:val="BodyText"/>
      </w:pPr>
      <w:r>
        <w:t xml:space="preserve">To better understand the degree to which these results actually capture</w:t>
      </w:r>
      <w:r>
        <w:t xml:space="preserve"> </w:t>
      </w:r>
      <w:r>
        <w:t xml:space="preserve">significant qualities in the sound, such an unsupervised method can be</w:t>
      </w:r>
      <w:r>
        <w:t xml:space="preserve"> </w:t>
      </w:r>
      <w:r>
        <w:t xml:space="preserve">complimented with a pretrained module for object recognition. Today the</w:t>
      </w:r>
      <w:r>
        <w:t xml:space="preserve"> </w:t>
      </w:r>
      <w:r>
        <w:t xml:space="preserve">methods for sound classification have grown mature and advanced,</w:t>
      </w:r>
      <w:r>
        <w:t xml:space="preserve"> </w:t>
      </w:r>
      <w:r>
        <w:t xml:space="preserve">offering relatively reliable classification capabilities for content</w:t>
      </w:r>
      <w:r>
        <w:t xml:space="preserve"> </w:t>
      </w:r>
      <w:r>
        <w:t xml:space="preserve">categorization. Due to the availability of massive training data sets,</w:t>
      </w:r>
      <w:r>
        <w:t xml:space="preserve"> </w:t>
      </w:r>
      <w:r>
        <w:t xml:space="preserve">the likes of</w:t>
      </w:r>
      <w:r>
        <w:t xml:space="preserve"> </w:t>
      </w:r>
      <w:r>
        <w:t xml:space="preserve">“</w:t>
      </w:r>
      <w:r>
        <w:t xml:space="preserve">audioset</w:t>
      </w:r>
      <w:r>
        <w:t xml:space="preserve">”</w:t>
      </w:r>
      <w:r>
        <w:t xml:space="preserve">, the development progresses rapidly</w:t>
      </w:r>
      <w:r>
        <w:t xml:space="preserve"> </w:t>
      </w:r>
      <w:r>
        <w:t xml:space="preserve">(14492245/TPC5DAIR). However, this type of classification can be quite</w:t>
      </w:r>
      <w:r>
        <w:t xml:space="preserve"> </w:t>
      </w:r>
      <w:r>
        <w:t xml:space="preserve">processing-heavy and would be straining to apply to the 1600 hours of</w:t>
      </w:r>
      <w:r>
        <w:t xml:space="preserve"> </w:t>
      </w:r>
      <w:r>
        <w:t xml:space="preserve">data. Thus, this exposes one of the benefits of the pre-processing in</w:t>
      </w:r>
      <w:r>
        <w:t xml:space="preserve"> </w:t>
      </w:r>
      <w:r>
        <w:t xml:space="preserve">which we have already extracted a representative selection of the</w:t>
      </w:r>
      <w:r>
        <w:t xml:space="preserve"> </w:t>
      </w:r>
      <w:r>
        <w:t xml:space="preserve">variation of different sounds.</w:t>
      </w:r>
    </w:p>
    <w:p>
      <w:pPr>
        <w:pStyle w:val="BodyText"/>
      </w:pPr>
      <w:r>
        <w:t xml:space="preserve">In the following figure, the EfficiantAT model has been used to classify</w:t>
      </w:r>
      <w:r>
        <w:t xml:space="preserve"> </w:t>
      </w:r>
      <w:r>
        <w:t xml:space="preserve">the samples. EfficiantAT is at the time of writing one of the best</w:t>
      </w:r>
      <w:r>
        <w:t xml:space="preserve"> </w:t>
      </w:r>
      <w:r>
        <w:t xml:space="preserve">performing audio classification solutions around, offering a set of</w:t>
      </w:r>
      <w:r>
        <w:t xml:space="preserve"> </w:t>
      </w:r>
      <w:r>
        <w:t xml:space="preserve">pretrained models with varying complexity. The model</w:t>
      </w:r>
      <w:r>
        <w:t xml:space="preserve"> </w:t>
      </w:r>
      <w:r>
        <w:t xml:space="preserve">“</w:t>
      </w:r>
      <w:r>
        <w:t xml:space="preserve">mn20_as_ext</w:t>
      </w:r>
      <w:r>
        <w:t xml:space="preserve">”</w:t>
      </w:r>
      <w:r>
        <w:t xml:space="preserve"> </w:t>
      </w:r>
      <w:r>
        <w:t xml:space="preserve">has been employed, which is one of the more granular and accurate</w:t>
      </w:r>
      <w:r>
        <w:t xml:space="preserve"> </w:t>
      </w:r>
      <w:r>
        <w:t xml:space="preserve">models. To get a sense of the reliability of the results, the following</w:t>
      </w:r>
      <w:r>
        <w:t xml:space="preserve"> </w:t>
      </w:r>
      <w:r>
        <w:t xml:space="preserve">graph displays the security percentage on the data from the separate</w:t>
      </w:r>
      <w:r>
        <w:t xml:space="preserve"> </w:t>
      </w:r>
      <w:r>
        <w:t xml:space="preserve">highest-achieving models. As the audio files are not public, this</w:t>
      </w:r>
      <w:r>
        <w:t xml:space="preserve"> </w:t>
      </w:r>
      <w:r>
        <w:t xml:space="preserve">process cannot be included in the hermeneutical layer. Therefore, the</w:t>
      </w:r>
      <w:r>
        <w:t xml:space="preserve"> </w:t>
      </w:r>
      <w:r>
        <w:t xml:space="preserve">following graphs are copied from my private notebooks.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There are some eyebrow-raising identifications. The fact that the</w:t>
      </w:r>
      <w:r>
        <w:t xml:space="preserve"> </w:t>
      </w:r>
      <w:r>
        <w:t xml:space="preserve">algorithm detects both an</w:t>
      </w:r>
      <w:r>
        <w:t xml:space="preserve"> </w:t>
      </w:r>
      <w:r>
        <w:t xml:space="preserve">“</w:t>
      </w:r>
      <w:r>
        <w:t xml:space="preserve">Oink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pig</w:t>
      </w:r>
      <w:r>
        <w:t xml:space="preserve">”</w:t>
      </w:r>
      <w:r>
        <w:t xml:space="preserve"> </w:t>
      </w:r>
      <w:r>
        <w:t xml:space="preserve">may strike the reader</w:t>
      </w:r>
      <w:r>
        <w:t xml:space="preserve"> </w:t>
      </w:r>
      <w:r>
        <w:t xml:space="preserve">as a rural hallucination. To my own surprise, I discovered that there</w:t>
      </w:r>
      <w:r>
        <w:t xml:space="preserve"> </w:t>
      </w:r>
      <w:r>
        <w:t xml:space="preserve">were in fact instances of pig sounds in one of the sample days, linked</w:t>
      </w:r>
      <w:r>
        <w:t xml:space="preserve"> </w:t>
      </w:r>
      <w:r>
        <w:t xml:space="preserve">to a reportage on farming. The same result came from exploring the</w:t>
      </w:r>
      <w:r>
        <w:t xml:space="preserve"> </w:t>
      </w:r>
      <w:r>
        <w:t xml:space="preserve">enigmatic presence of a</w:t>
      </w:r>
      <w:r>
        <w:t xml:space="preserve"> </w:t>
      </w:r>
      <w:r>
        <w:t xml:space="preserve">“</w:t>
      </w:r>
      <w:r>
        <w:t xml:space="preserve">goat</w:t>
      </w:r>
      <w:r>
        <w:t xml:space="preserve">”</w:t>
      </w:r>
      <w:r>
        <w:t xml:space="preserve"> </w:t>
      </w:r>
      <w:r>
        <w:t xml:space="preserve">in the audio. The</w:t>
      </w:r>
      <w:r>
        <w:t xml:space="preserve"> </w:t>
      </w:r>
      <w:r>
        <w:t xml:space="preserve">“</w:t>
      </w:r>
      <w:r>
        <w:t xml:space="preserve">snake</w:t>
      </w:r>
      <w:r>
        <w:t xml:space="preserve">”</w:t>
      </w:r>
      <w:r>
        <w:t xml:space="preserve"> </w:t>
      </w:r>
      <w:r>
        <w:t xml:space="preserve">was harder</w:t>
      </w:r>
      <w:r>
        <w:t xml:space="preserve"> </w:t>
      </w:r>
      <w:r>
        <w:t xml:space="preserve">to identify, the sound was more likely caused by a microphone noise.</w:t>
      </w:r>
    </w:p>
    <w:p>
      <w:pPr>
        <w:pStyle w:val="BodyText"/>
      </w:pPr>
      <w:r>
        <w:t xml:space="preserve">Certain distinctions are also questionable in their detail. While a</w:t>
      </w:r>
      <w:r>
        <w:t xml:space="preserve"> </w:t>
      </w:r>
      <w:r>
        <w:t xml:space="preserve">broad classification could encapsulate many of these under the umbrella</w:t>
      </w:r>
      <w:r>
        <w:t xml:space="preserve"> </w:t>
      </w:r>
      <w:r>
        <w:t xml:space="preserve">of</w:t>
      </w:r>
      <w:r>
        <w:t xml:space="preserve"> </w:t>
      </w:r>
      <w:r>
        <w:t xml:space="preserve">‘</w:t>
      </w:r>
      <w:r>
        <w:t xml:space="preserve">music,</w:t>
      </w:r>
      <w:r>
        <w:t xml:space="preserve">’</w:t>
      </w:r>
      <w:r>
        <w:t xml:space="preserve"> </w:t>
      </w:r>
      <w:r>
        <w:t xml:space="preserve">the algorithm discerns finer variations, identifying</w:t>
      </w:r>
      <w:r>
        <w:t xml:space="preserve"> </w:t>
      </w:r>
      <w:r>
        <w:t xml:space="preserve">distinct categories like choir, whistle, and opera. This nuanced</w:t>
      </w:r>
      <w:r>
        <w:t xml:space="preserve"> </w:t>
      </w:r>
      <w:r>
        <w:t xml:space="preserve">differentiation underscores the predominance of speech and music in</w:t>
      </w:r>
      <w:r>
        <w:t xml:space="preserve"> </w:t>
      </w:r>
      <w:r>
        <w:t xml:space="preserve">radio content, echoing the early theoretical perspectives of Rudolf</w:t>
      </w:r>
      <w:r>
        <w:t xml:space="preserve"> </w:t>
      </w:r>
      <w:r>
        <w:t xml:space="preserve">Arnheim on radio (Arnheim, 1936). Arnheim noted that radio, as a medium,</w:t>
      </w:r>
      <w:r>
        <w:t xml:space="preserve"> </w:t>
      </w:r>
      <w:r>
        <w:t xml:space="preserve">is confined to a limited palette of semiotic expressions, with speech</w:t>
      </w:r>
      <w:r>
        <w:t xml:space="preserve"> </w:t>
      </w:r>
      <w:r>
        <w:t xml:space="preserve">and music being its most prominent components. His distinction did not</w:t>
      </w:r>
      <w:r>
        <w:t xml:space="preserve"> </w:t>
      </w:r>
      <w:r>
        <w:t xml:space="preserve">anticipate the occasional representation of farm animals.</w:t>
      </w:r>
    </w:p>
    <w:p>
      <w:pPr>
        <w:pStyle w:val="BodyText"/>
      </w:pPr>
      <w:r>
        <w:t xml:space="preserve">More importantly, however, the results reveal interesting discrepancies</w:t>
      </w:r>
      <w:r>
        <w:t xml:space="preserve"> </w:t>
      </w:r>
      <w:r>
        <w:t xml:space="preserve">between the two approaches. Considering the variation of content types</w:t>
      </w:r>
      <w:r>
        <w:t xml:space="preserve"> </w:t>
      </w:r>
      <w:r>
        <w:t xml:space="preserve">revealed by classification, it is clear that the dimension passes over</w:t>
      </w:r>
      <w:r>
        <w:t xml:space="preserve"> </w:t>
      </w:r>
      <w:r>
        <w:t xml:space="preserve">certain distinctions within the sound. However, it is not that PCA is</w:t>
      </w:r>
      <w:r>
        <w:t xml:space="preserve"> </w:t>
      </w:r>
      <w:r>
        <w:t xml:space="preserve">blind to differences – basing the distribution on MFCC values just</w:t>
      </w:r>
      <w:r>
        <w:t xml:space="preserve"> </w:t>
      </w:r>
      <w:r>
        <w:t xml:space="preserve">allows for distinctions that are unfamiliar to more established cultural</w:t>
      </w:r>
      <w:r>
        <w:t xml:space="preserve"> </w:t>
      </w:r>
      <w:r>
        <w:t xml:space="preserve">categories. Where a</w:t>
      </w:r>
      <w:r>
        <w:t xml:space="preserve"> </w:t>
      </w:r>
      <w:r>
        <w:t xml:space="preserve">“</w:t>
      </w:r>
      <w:r>
        <w:t xml:space="preserve">chant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mantra</w:t>
      </w:r>
      <w:r>
        <w:t xml:space="preserve">”</w:t>
      </w:r>
      <w:r>
        <w:t xml:space="preserve"> </w:t>
      </w:r>
      <w:r>
        <w:t xml:space="preserve">may appear very distinct</w:t>
      </w:r>
      <w:r>
        <w:t xml:space="preserve"> </w:t>
      </w:r>
      <w:r>
        <w:t xml:space="preserve">to the listener engaged in these activities, the sonic qualities are</w:t>
      </w:r>
      <w:r>
        <w:t xml:space="preserve"> </w:t>
      </w:r>
      <w:r>
        <w:t xml:space="preserve">much less distinct than between two different mantras. Thus, the</w:t>
      </w:r>
      <w:r>
        <w:t xml:space="preserve"> </w:t>
      </w:r>
      <w:r>
        <w:t xml:space="preserve">approach is limited in its grasp of cultural signification. However, in</w:t>
      </w:r>
      <w:r>
        <w:t xml:space="preserve"> </w:t>
      </w:r>
      <w:r>
        <w:t xml:space="preserve">another sense, such a shift in perspective allows new ways of thinking</w:t>
      </w:r>
      <w:r>
        <w:t xml:space="preserve"> </w:t>
      </w:r>
      <w:r>
        <w:t xml:space="preserve">about the sounds of radio. The method enables inquiry into the global</w:t>
      </w:r>
      <w:r>
        <w:t xml:space="preserve"> </w:t>
      </w:r>
      <w:r>
        <w:t xml:space="preserve">sonic characteristics of the radio. From this perspective, it becomes</w:t>
      </w:r>
      <w:r>
        <w:t xml:space="preserve"> </w:t>
      </w:r>
      <w:r>
        <w:t xml:space="preserve">all the more interesting to explore the data over time. In the following</w:t>
      </w:r>
      <w:r>
        <w:t xml:space="preserve"> </w:t>
      </w:r>
      <w:r>
        <w:t xml:space="preserve">figures, P1 data is plotted over four sample years from the decade,</w:t>
      </w:r>
      <w:r>
        <w:t xml:space="preserve"> </w:t>
      </w:r>
      <w:r>
        <w:t xml:space="preserve">respectively. To aid the visual estimation, the average pairwise</w:t>
      </w:r>
      <w:r>
        <w:t xml:space="preserve"> </w:t>
      </w:r>
      <w:r>
        <w:t xml:space="preserve">distance value for each sample set is printed below.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Upon initial examination, the results from P1 appear to contradict</w:t>
      </w:r>
      <w:r>
        <w:t xml:space="preserve"> </w:t>
      </w:r>
      <w:r>
        <w:t xml:space="preserve">prevailing expectations. A notable concentration of spectral variation</w:t>
      </w:r>
      <w:r>
        <w:t xml:space="preserve"> </w:t>
      </w:r>
      <w:r>
        <w:t xml:space="preserve">is observed up until 1991, prior to the advent of commercial radio. More</w:t>
      </w:r>
      <w:r>
        <w:t xml:space="preserve"> </w:t>
      </w:r>
      <w:r>
        <w:t xml:space="preserve">intriguingly, the data from the subsequent year reveal a noteworthy</w:t>
      </w:r>
      <w:r>
        <w:t xml:space="preserve"> </w:t>
      </w:r>
      <w:r>
        <w:t xml:space="preserve">increase in diversity. This finding is particularly significant as it</w:t>
      </w:r>
      <w:r>
        <w:t xml:space="preserve"> </w:t>
      </w:r>
      <w:r>
        <w:t xml:space="preserve">seems to run counter to the stated objective of establishing a more</w:t>
      </w:r>
      <w:r>
        <w:t xml:space="preserve"> </w:t>
      </w:r>
      <w:r>
        <w:t xml:space="preserve">pronounced identity for P1. Internal documents from 1993 emphasize the</w:t>
      </w:r>
      <w:r>
        <w:t xml:space="preserve"> </w:t>
      </w:r>
      <w:r>
        <w:t xml:space="preserve">importance of aesthetic consistency in cultivating this identity, to the</w:t>
      </w:r>
      <w:r>
        <w:t xml:space="preserve"> </w:t>
      </w:r>
      <w:r>
        <w:t xml:space="preserve">extent of standardizing the logos on microphones. Given this context,</w:t>
      </w:r>
      <w:r>
        <w:t xml:space="preserve"> </w:t>
      </w:r>
      <w:r>
        <w:t xml:space="preserve">the apparent shift in the opposite direction within the sample data is</w:t>
      </w:r>
      <w:r>
        <w:t xml:space="preserve"> </w:t>
      </w:r>
      <w:r>
        <w:t xml:space="preserve">quite striking. Before delving into possible interpretations of this</w:t>
      </w:r>
      <w:r>
        <w:t xml:space="preserve"> </w:t>
      </w:r>
      <w:r>
        <w:t xml:space="preserve">trend, let us consider the P3 results.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In contrast, P3 displays a wider distribution of sound, already from the</w:t>
      </w:r>
      <w:r>
        <w:t xml:space="preserve"> </w:t>
      </w:r>
      <w:r>
        <w:t xml:space="preserve">outset. The possible cause for this could be related to the reliance of</w:t>
      </w:r>
      <w:r>
        <w:t xml:space="preserve"> </w:t>
      </w:r>
      <w:r>
        <w:t xml:space="preserve">popular music on P3. Previous research has shown that popular music</w:t>
      </w:r>
      <w:r>
        <w:t xml:space="preserve"> </w:t>
      </w:r>
      <w:r>
        <w:t xml:space="preserve">witnessed a decrease in timbral variation during the 80s (</w:t>
      </w:r>
      <w:r>
        <w:rPr>
          <w:iCs/>
          <w:i/>
        </w:rPr>
        <w:t xml:space="preserve">Mauch,</w:t>
      </w:r>
      <w:r>
        <w:rPr>
          <w:iCs/>
          <w:i/>
        </w:rPr>
        <w:t xml:space="preserve"> </w:t>
      </w:r>
      <w:r>
        <w:rPr>
          <w:iCs/>
          <w:i/>
        </w:rPr>
        <w:t xml:space="preserve">MacCallum, Levy, Leroi 2015</w:t>
      </w:r>
      <w:r>
        <w:t xml:space="preserve">). This implies that the songs and artists</w:t>
      </w:r>
      <w:r>
        <w:t xml:space="preserve"> </w:t>
      </w:r>
      <w:r>
        <w:t xml:space="preserve">in popular rotation during the 80s were employing a smaller and more</w:t>
      </w:r>
      <w:r>
        <w:t xml:space="preserve"> </w:t>
      </w:r>
      <w:r>
        <w:t xml:space="preserve">predictable part of the frequency spectrum. However, by the end of the</w:t>
      </w:r>
      <w:r>
        <w:t xml:space="preserve"> </w:t>
      </w:r>
      <w:r>
        <w:t xml:space="preserve">decade, data has displayed how frequency variation significantly</w:t>
      </w:r>
      <w:r>
        <w:t xml:space="preserve"> </w:t>
      </w:r>
      <w:r>
        <w:t xml:space="preserve">increases again. Given that P3 kept a rotation mostly consisting of</w:t>
      </w:r>
      <w:r>
        <w:t xml:space="preserve"> </w:t>
      </w:r>
      <w:r>
        <w:t xml:space="preserve">popular contemporary music, it would be reasonable to assume that it</w:t>
      </w:r>
      <w:r>
        <w:t xml:space="preserve"> </w:t>
      </w:r>
      <w:r>
        <w:t xml:space="preserve">would reflect this increase in spectral variation over the years.</w:t>
      </w:r>
      <w:r>
        <w:t xml:space="preserve"> </w:t>
      </w:r>
      <w:r>
        <w:t xml:space="preserve">Therefore, the increase in variation in the late 80s could be part of</w:t>
      </w:r>
      <w:r>
        <w:t xml:space="preserve"> </w:t>
      </w:r>
      <w:r>
        <w:t xml:space="preserve">the general increase in pop musical timbre during that period. Perhaps</w:t>
      </w:r>
      <w:r>
        <w:t xml:space="preserve"> </w:t>
      </w:r>
      <w:r>
        <w:t xml:space="preserve">more interesting is the development between 1991 and 1994, which</w:t>
      </w:r>
      <w:r>
        <w:t xml:space="preserve"> </w:t>
      </w:r>
      <w:r>
        <w:t xml:space="preserve">strongly resembles P1. P3 also displays its most significant change</w:t>
      </w:r>
      <w:r>
        <w:t xml:space="preserve"> </w:t>
      </w:r>
      <w:r>
        <w:t xml:space="preserve">between these two sample years and in the direction of increased</w:t>
      </w:r>
      <w:r>
        <w:t xml:space="preserve"> </w:t>
      </w:r>
      <w:r>
        <w:t xml:space="preserve">spectral diversification. The mean pairwise distance increases from 82</w:t>
      </w:r>
      <w:r>
        <w:t xml:space="preserve"> </w:t>
      </w:r>
      <w:r>
        <w:t xml:space="preserve">to 114, a significant change.</w:t>
      </w:r>
    </w:p>
    <w:p>
      <w:pPr>
        <w:pStyle w:val="BodyText"/>
      </w:pPr>
      <w:r>
        <w:t xml:space="preserve">There are at least two possible interpretations of these results. At</w:t>
      </w:r>
      <w:r>
        <w:t xml:space="preserve"> </w:t>
      </w:r>
      <w:r>
        <w:t xml:space="preserve">first glance, they seem to contradict the initial goal of creating a</w:t>
      </w:r>
      <w:r>
        <w:t xml:space="preserve"> </w:t>
      </w:r>
      <w:r>
        <w:t xml:space="preserve">clear and homogeneous sonic identity. P1, the flagship of SR, appears</w:t>
      </w:r>
      <w:r>
        <w:t xml:space="preserve"> </w:t>
      </w:r>
      <w:r>
        <w:t xml:space="preserve">even more diverse than the music channel P3. However, when we consider</w:t>
      </w:r>
      <w:r>
        <w:t xml:space="preserve"> </w:t>
      </w:r>
      <w:r>
        <w:t xml:space="preserve">both the data sets together, another explanation comes to mind. If we</w:t>
      </w:r>
      <w:r>
        <w:t xml:space="preserve"> </w:t>
      </w:r>
      <w:r>
        <w:t xml:space="preserve">consider the prospect of identity construction, not from the perspective</w:t>
      </w:r>
      <w:r>
        <w:t xml:space="preserve"> </w:t>
      </w:r>
      <w:r>
        <w:t xml:space="preserve">of individual channels, but as the total sum of the PSB output, there is</w:t>
      </w:r>
      <w:r>
        <w:t xml:space="preserve"> </w:t>
      </w:r>
      <w:r>
        <w:t xml:space="preserve">a common element to P1 and P3; diversity. This is an intriguing idea,</w:t>
      </w:r>
      <w:r>
        <w:t xml:space="preserve"> </w:t>
      </w:r>
      <w:r>
        <w:t xml:space="preserve">especially when bearing in mind the notion that commercial radio is</w:t>
      </w:r>
      <w:r>
        <w:t xml:space="preserve"> </w:t>
      </w:r>
      <w:r>
        <w:t xml:space="preserve">typically demarcated by sonic similarity. It is tempting to consider</w:t>
      </w:r>
      <w:r>
        <w:t xml:space="preserve"> </w:t>
      </w:r>
      <w:r>
        <w:t xml:space="preserve">that PSB might have sought to create a general identity of variation. To</w:t>
      </w:r>
      <w:r>
        <w:t xml:space="preserve"> </w:t>
      </w:r>
      <w:r>
        <w:t xml:space="preserve">further explore this conclusion, more data would be needed, especially</w:t>
      </w:r>
      <w:r>
        <w:t xml:space="preserve"> </w:t>
      </w:r>
      <w:r>
        <w:t xml:space="preserve">from commercial broadcasting in Sweden during this time. There are,</w:t>
      </w:r>
      <w:r>
        <w:t xml:space="preserve"> </w:t>
      </w:r>
      <w:r>
        <w:t xml:space="preserve">however, a few previous research attempts that have raised the issue.</w:t>
      </w:r>
      <w:r>
        <w:t xml:space="preserve"> </w:t>
      </w:r>
      <w:r>
        <w:t xml:space="preserve">Notably, media scholar Carin Åberg conducted a pioneering content</w:t>
      </w:r>
      <w:r>
        <w:t xml:space="preserve"> </w:t>
      </w:r>
      <w:r>
        <w:t xml:space="preserve">analysis of Swedish commercial radio in the 1990s. Her results pointed</w:t>
      </w:r>
      <w:r>
        <w:t xml:space="preserve"> </w:t>
      </w:r>
      <w:r>
        <w:t xml:space="preserve">towards</w:t>
      </w:r>
      <w:r>
        <w:t xml:space="preserve"> </w:t>
      </w:r>
      <w:r>
        <w:t xml:space="preserve">“</w:t>
      </w:r>
      <w:r>
        <w:t xml:space="preserve">an extremely repetitive structure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Åberg 1999</w:t>
      </w:r>
      <w:r>
        <w:t xml:space="preserve">). In</w:t>
      </w:r>
      <w:r>
        <w:t xml:space="preserve"> </w:t>
      </w:r>
      <w:r>
        <w:t xml:space="preserve">her study, only one sample day was analyzed, but the tentative results</w:t>
      </w:r>
      <w:r>
        <w:t xml:space="preserve"> </w:t>
      </w:r>
      <w:r>
        <w:t xml:space="preserve">suggested that perhaps, for studying the structure of commercial radio</w:t>
      </w:r>
      <w:r>
        <w:t xml:space="preserve"> </w:t>
      </w:r>
      <w:r>
        <w:t xml:space="preserve">at the time, no more was needed. Very similar segments and short top</w:t>
      </w:r>
      <w:r>
        <w:t xml:space="preserve"> </w:t>
      </w:r>
      <w:r>
        <w:t xml:space="preserve">lists were repeated with short intervals. Assuming that the new</w:t>
      </w:r>
      <w:r>
        <w:t xml:space="preserve"> </w:t>
      </w:r>
      <w:r>
        <w:t xml:space="preserve">commercial competition introduced on the Swedish stage in 1993 primarily</w:t>
      </w:r>
      <w:r>
        <w:t xml:space="preserve"> </w:t>
      </w:r>
      <w:r>
        <w:t xml:space="preserve">suffered from this high level of predictability, higher degrees of</w:t>
      </w:r>
      <w:r>
        <w:t xml:space="preserve"> </w:t>
      </w:r>
      <w:r>
        <w:t xml:space="preserve">variation would be a valid approach to identification. If this could be</w:t>
      </w:r>
      <w:r>
        <w:t xml:space="preserve"> </w:t>
      </w:r>
      <w:r>
        <w:t xml:space="preserve">a partial explanation for the tendency in the data set, it is all the</w:t>
      </w:r>
      <w:r>
        <w:t xml:space="preserve"> </w:t>
      </w:r>
      <w:r>
        <w:t xml:space="preserve">more curious that the results return back to their previous values just</w:t>
      </w:r>
      <w:r>
        <w:t xml:space="preserve"> </w:t>
      </w:r>
      <w:r>
        <w:t xml:space="preserve">three years later. This suggests that if it was an intentional strategy</w:t>
      </w:r>
      <w:r>
        <w:t xml:space="preserve"> </w:t>
      </w:r>
      <w:r>
        <w:t xml:space="preserve">at the time, it quickly lost its impact.</w:t>
      </w:r>
    </w:p>
    <w:p>
      <w:pPr>
        <w:pStyle w:val="BodyText"/>
      </w:pPr>
      <w:r>
        <w:t xml:space="preserve">Due to the status of these files, the reader will regrettably not be</w:t>
      </w:r>
      <w:r>
        <w:t xml:space="preserve"> </w:t>
      </w:r>
      <w:r>
        <w:t xml:space="preserve">able to examine the acoustic implications of this change. During my</w:t>
      </w:r>
      <w:r>
        <w:t xml:space="preserve"> </w:t>
      </w:r>
      <w:r>
        <w:t xml:space="preserve">research, I have been able to closely listen to specific sound segments</w:t>
      </w:r>
      <w:r>
        <w:t xml:space="preserve"> </w:t>
      </w:r>
      <w:r>
        <w:t xml:space="preserve">from each cluster, and the experience has tended to align with the</w:t>
      </w:r>
      <w:r>
        <w:t xml:space="preserve"> </w:t>
      </w:r>
      <w:r>
        <w:t xml:space="preserve">plotted results, but only in the sense of spectral character. The</w:t>
      </w:r>
      <w:r>
        <w:t xml:space="preserve"> </w:t>
      </w:r>
      <w:r>
        <w:t xml:space="preserve">perceptual experience of different spectral ranges is not reducible to</w:t>
      </w:r>
      <w:r>
        <w:t xml:space="preserve"> </w:t>
      </w:r>
      <w:r>
        <w:t xml:space="preserve">the entirety of the aural experience, but we can certainly perceive the</w:t>
      </w:r>
      <w:r>
        <w:t xml:space="preserve"> </w:t>
      </w:r>
      <w:r>
        <w:t xml:space="preserve">significant familiarity in the sound. Nevertheless, to give further</w:t>
      </w:r>
      <w:r>
        <w:t xml:space="preserve"> </w:t>
      </w:r>
      <w:r>
        <w:t xml:space="preserve">credence to these results, we can proceed by comparison with the object</w:t>
      </w:r>
      <w:r>
        <w:t xml:space="preserve"> </w:t>
      </w:r>
      <w:r>
        <w:t xml:space="preserve">classification method. In the following plot, the number of identified</w:t>
      </w:r>
      <w:r>
        <w:t xml:space="preserve"> </w:t>
      </w:r>
      <w:r>
        <w:t xml:space="preserve">unique sounds from each data set has been measured. Since plotting the</w:t>
      </w:r>
      <w:r>
        <w:t xml:space="preserve"> </w:t>
      </w:r>
      <w:r>
        <w:t xml:space="preserve">results on the dimension reduction map did not render any significant</w:t>
      </w:r>
      <w:r>
        <w:t xml:space="preserve"> </w:t>
      </w:r>
      <w:r>
        <w:t xml:space="preserve">insight, the results are here simply calculated, in order to compare</w:t>
      </w:r>
      <w:r>
        <w:t xml:space="preserve"> </w:t>
      </w:r>
      <w:r>
        <w:t xml:space="preserve">with the spectral distribution displayed above.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Perhaps surprisingly, the results do overlap with the more large-scale</w:t>
      </w:r>
      <w:r>
        <w:t xml:space="preserve"> </w:t>
      </w:r>
      <w:r>
        <w:t xml:space="preserve">tendency in the dimension reduction algorithm. Though differing in</w:t>
      </w:r>
      <w:r>
        <w:t xml:space="preserve"> </w:t>
      </w:r>
      <w:r>
        <w:t xml:space="preserve">amount, the general direction of change mirrors the spectral diversity</w:t>
      </w:r>
      <w:r>
        <w:t xml:space="preserve"> </w:t>
      </w:r>
      <w:r>
        <w:t xml:space="preserve">rather clearly. Where P1 displays a diminishing variation of sound</w:t>
      </w:r>
      <w:r>
        <w:t xml:space="preserve"> </w:t>
      </w:r>
      <w:r>
        <w:t xml:space="preserve">between the first two sample years, both channels exhibit a noticeable</w:t>
      </w:r>
      <w:r>
        <w:t xml:space="preserve"> </w:t>
      </w:r>
      <w:r>
        <w:t xml:space="preserve">increase towards the third sample set, which finally declines during the</w:t>
      </w:r>
      <w:r>
        <w:t xml:space="preserve"> </w:t>
      </w:r>
      <w:r>
        <w:t xml:space="preserve">year. Despite the unexpected nature of this alignment, the results are</w:t>
      </w:r>
      <w:r>
        <w:t xml:space="preserve"> </w:t>
      </w:r>
      <w:r>
        <w:t xml:space="preserve">produced by the same means which was scrutinized with close listening in</w:t>
      </w:r>
      <w:r>
        <w:t xml:space="preserve"> </w:t>
      </w:r>
      <w:r>
        <w:t xml:space="preserve">the previous example and should therefore carry certain statistical</w:t>
      </w:r>
      <w:r>
        <w:t xml:space="preserve"> </w:t>
      </w:r>
      <w:r>
        <w:t xml:space="preserve">insight into the larger scope of broadcasted content. However, we are at</w:t>
      </w:r>
      <w:r>
        <w:t xml:space="preserve"> </w:t>
      </w:r>
      <w:r>
        <w:t xml:space="preserve">this point progressing towards a scale level which is difficult to</w:t>
      </w:r>
      <w:r>
        <w:t xml:space="preserve"> </w:t>
      </w:r>
      <w:r>
        <w:t xml:space="preserve">verify by human listening. The percentual increase of overall sound type</w:t>
      </w:r>
      <w:r>
        <w:t xml:space="preserve"> </w:t>
      </w:r>
      <w:r>
        <w:t xml:space="preserve">variation throughout a day of broadcasting might be experienced in its</w:t>
      </w:r>
      <w:r>
        <w:t xml:space="preserve"> </w:t>
      </w:r>
      <w:r>
        <w:t xml:space="preserve">statistical specificity but might instead give the listener an overall</w:t>
      </w:r>
      <w:r>
        <w:t xml:space="preserve"> </w:t>
      </w:r>
      <w:r>
        <w:t xml:space="preserve">experience of less sonic consistency. Though regarded from a</w:t>
      </w:r>
      <w:r>
        <w:t xml:space="preserve"> </w:t>
      </w:r>
      <w:r>
        <w:t xml:space="preserve">quantitative perspective, there remains an inherent contradiction to the</w:t>
      </w:r>
      <w:r>
        <w:t xml:space="preserve"> </w:t>
      </w:r>
      <w:r>
        <w:t xml:space="preserve">project of creating distinctiveness through change. Nevertheless, these</w:t>
      </w:r>
      <w:r>
        <w:t xml:space="preserve"> </w:t>
      </w:r>
      <w:r>
        <w:t xml:space="preserve">results give credence to the suggestions that SR might have been trying</w:t>
      </w:r>
      <w:r>
        <w:t xml:space="preserve"> </w:t>
      </w:r>
      <w:r>
        <w:t xml:space="preserve">to generate broadcasting identity through sonic variation.</w:t>
      </w:r>
    </w:p>
    <w:p>
      <w:pPr>
        <w:pStyle w:val="BodyText"/>
      </w:pPr>
      <w:r>
        <w:t xml:space="preserve">There are also specific historical indications that support this</w:t>
      </w:r>
      <w:r>
        <w:t xml:space="preserve"> </w:t>
      </w:r>
      <w:r>
        <w:t xml:space="preserve">reading. It can only be briefly mentioned within this scope, but SR’s</w:t>
      </w:r>
      <w:r>
        <w:t xml:space="preserve"> </w:t>
      </w:r>
      <w:r>
        <w:t xml:space="preserve">aim for sonic variation might be regarded in the context of broader</w:t>
      </w:r>
      <w:r>
        <w:t xml:space="preserve"> </w:t>
      </w:r>
      <w:r>
        <w:t xml:space="preserve">attention to content diversity at the time. In the spring of 1993, the</w:t>
      </w:r>
      <w:r>
        <w:t xml:space="preserve"> </w:t>
      </w:r>
      <w:r>
        <w:t xml:space="preserve">words</w:t>
      </w:r>
      <w:r>
        <w:t xml:space="preserve"> </w:t>
      </w:r>
      <w:r>
        <w:t xml:space="preserve">“</w:t>
      </w:r>
      <w:r>
        <w:t xml:space="preserve">relative entropy</w:t>
      </w:r>
      <w:r>
        <w:t xml:space="preserve">”</w:t>
      </w:r>
      <w:r>
        <w:t xml:space="preserve"> </w:t>
      </w:r>
      <w:r>
        <w:t xml:space="preserve">suddenly covered the pages of the Swedish</w:t>
      </w:r>
      <w:r>
        <w:t xml:space="preserve"> </w:t>
      </w:r>
      <w:r>
        <w:t xml:space="preserve">press. Swedish television had won the prize for the highest entropy.</w:t>
      </w:r>
      <w:r>
        <w:t xml:space="preserve"> </w:t>
      </w:r>
      <w:r>
        <w:t xml:space="preserve">This enigmatic concept was coined by telecommunication professors Jacob</w:t>
      </w:r>
      <w:r>
        <w:t xml:space="preserve"> </w:t>
      </w:r>
      <w:r>
        <w:t xml:space="preserve">Wakshlag and William Adams in 1985, but received its popularization</w:t>
      </w:r>
      <w:r>
        <w:t xml:space="preserve"> </w:t>
      </w:r>
      <w:r>
        <w:t xml:space="preserve">through the</w:t>
      </w:r>
      <w:r>
        <w:t xml:space="preserve"> </w:t>
      </w:r>
      <w:r>
        <w:t xml:space="preserve">“</w:t>
      </w:r>
      <w:r>
        <w:t xml:space="preserve">Quality Assessment of Broadcast Programming</w:t>
      </w:r>
      <w:r>
        <w:t xml:space="preserve">”</w:t>
      </w:r>
      <w:r>
        <w:t xml:space="preserve"> </w:t>
      </w:r>
      <w:r>
        <w:t xml:space="preserve">(QABP)</w:t>
      </w:r>
      <w:r>
        <w:t xml:space="preserve"> </w:t>
      </w:r>
      <w:r>
        <w:t xml:space="preserve">report (</w:t>
      </w:r>
      <w:r>
        <w:rPr>
          <w:iCs/>
          <w:i/>
        </w:rPr>
        <w:t xml:space="preserve">Hellman 2001</w:t>
      </w:r>
      <w:r>
        <w:t xml:space="preserve">). QABP was a global research project</w:t>
      </w:r>
      <w:r>
        <w:t xml:space="preserve"> </w:t>
      </w:r>
      <w:r>
        <w:t xml:space="preserve">instigated at the University of Tokyo in the early 1990s. Prompted by</w:t>
      </w:r>
      <w:r>
        <w:t xml:space="preserve"> </w:t>
      </w:r>
      <w:r>
        <w:t xml:space="preserve">worries about the increasingly free-market oriented structure of mass</w:t>
      </w:r>
      <w:r>
        <w:t xml:space="preserve"> </w:t>
      </w:r>
      <w:r>
        <w:t xml:space="preserve">media, researchers set out to determine a definitive measurement of</w:t>
      </w:r>
      <w:r>
        <w:t xml:space="preserve"> </w:t>
      </w:r>
      <w:r>
        <w:t xml:space="preserve">“</w:t>
      </w:r>
      <w:r>
        <w:t xml:space="preserve">quality</w:t>
      </w:r>
      <w:r>
        <w:t xml:space="preserve">”</w:t>
      </w:r>
      <w:r>
        <w:t xml:space="preserve"> </w:t>
      </w:r>
      <w:r>
        <w:t xml:space="preserve">for broadcasting to navigate towards. In a somewhat</w:t>
      </w:r>
      <w:r>
        <w:t xml:space="preserve"> </w:t>
      </w:r>
      <w:r>
        <w:t xml:space="preserve">surprising twist, however, the answer decided upon turned out to be</w:t>
      </w:r>
      <w:r>
        <w:t xml:space="preserve"> </w:t>
      </w:r>
      <w:r>
        <w:t xml:space="preserve">related to quantity. Mass media ought to provide the highest variation</w:t>
      </w:r>
      <w:r>
        <w:t xml:space="preserve"> </w:t>
      </w:r>
      <w:r>
        <w:t xml:space="preserve">in content possible. In a large-scale study comparing broadcasting from</w:t>
      </w:r>
      <w:r>
        <w:t xml:space="preserve"> </w:t>
      </w:r>
      <w:r>
        <w:t xml:space="preserve">26 countries, QABP measured the quantitative variation of content on</w:t>
      </w:r>
      <w:r>
        <w:t xml:space="preserve"> </w:t>
      </w:r>
      <w:r>
        <w:t xml:space="preserve">individual channels, and Swedish public service television received the</w:t>
      </w:r>
      <w:r>
        <w:t xml:space="preserve"> </w:t>
      </w:r>
      <w:r>
        <w:t xml:space="preserve">best score.</w:t>
      </w:r>
    </w:p>
    <w:p>
      <w:pPr>
        <w:pStyle w:val="BodyText"/>
      </w:pPr>
      <w:r>
        <w:t xml:space="preserve">This might have influenced broadcasting production. In the first place,</w:t>
      </w:r>
      <w:r>
        <w:t xml:space="preserve"> </w:t>
      </w:r>
      <w:r>
        <w:t xml:space="preserve">it granted the question of entropy, variation, and unpredictability a</w:t>
      </w:r>
      <w:r>
        <w:t xml:space="preserve"> </w:t>
      </w:r>
      <w:r>
        <w:t xml:space="preserve">renewed status in media production in Sweden. Secondly, because Swedish</w:t>
      </w:r>
      <w:r>
        <w:t xml:space="preserve"> </w:t>
      </w:r>
      <w:r>
        <w:t xml:space="preserve">radio also had been evaluated and received a much lower score than</w:t>
      </w:r>
      <w:r>
        <w:t xml:space="preserve"> </w:t>
      </w:r>
      <w:r>
        <w:t xml:space="preserve">television, it might have spurred producers in the direction of all</w:t>
      </w:r>
      <w:r>
        <w:t xml:space="preserve"> </w:t>
      </w:r>
      <w:r>
        <w:t xml:space="preserve">sorts of diversity. To fully explore the correlation between these</w:t>
      </w:r>
      <w:r>
        <w:t xml:space="preserve"> </w:t>
      </w:r>
      <w:r>
        <w:t xml:space="preserve">events is a matter I develop in my dissertation, and which far exceeds</w:t>
      </w:r>
      <w:r>
        <w:t xml:space="preserve"> </w:t>
      </w:r>
      <w:r>
        <w:t xml:space="preserve">the scope of this text. Yet, I hope that the correlation between the</w:t>
      </w:r>
      <w:r>
        <w:t xml:space="preserve"> </w:t>
      </w:r>
      <w:r>
        <w:t xml:space="preserve">global development in both object detection and dimension reduction</w:t>
      </w:r>
      <w:r>
        <w:t xml:space="preserve"> </w:t>
      </w:r>
      <w:r>
        <w:t xml:space="preserve">might convince the reader that the tendency carries some value. And if</w:t>
      </w:r>
      <w:r>
        <w:t xml:space="preserve"> </w:t>
      </w:r>
      <w:r>
        <w:t xml:space="preserve">so, we are also forced to consider the apparent brevity of this trend.</w:t>
      </w:r>
    </w:p>
    <w:bookmarkStart w:id="27" w:name="summery"/>
    <w:p>
      <w:pPr>
        <w:pStyle w:val="Heading2"/>
      </w:pPr>
      <w:r>
        <w:t xml:space="preserve">Summery</w:t>
      </w:r>
    </w:p>
    <w:bookmarkEnd w:id="27"/>
    <w:p>
      <w:pPr>
        <w:pStyle w:val="FirstParagraph"/>
      </w:pPr>
      <w:r>
        <w:t xml:space="preserve">This experiment has taken place on the threshold. On the threshold</w:t>
      </w:r>
      <w:r>
        <w:t xml:space="preserve"> </w:t>
      </w:r>
      <w:r>
        <w:t xml:space="preserve">between listening and counting. On the threshold between differences in</w:t>
      </w:r>
      <w:r>
        <w:t xml:space="preserve"> </w:t>
      </w:r>
      <w:r>
        <w:t xml:space="preserve">sound. Finally, it also plays out on the threshold to the scientifically</w:t>
      </w:r>
      <w:r>
        <w:t xml:space="preserve"> </w:t>
      </w:r>
      <w:r>
        <w:t xml:space="preserve">valid. The sample sizes have been too small to actually confirm the</w:t>
      </w:r>
      <w:r>
        <w:t xml:space="preserve"> </w:t>
      </w:r>
      <w:r>
        <w:t xml:space="preserve">findings on a solid base, despite strong indications. I hope that the</w:t>
      </w:r>
      <w:r>
        <w:t xml:space="preserve"> </w:t>
      </w:r>
      <w:r>
        <w:t xml:space="preserve">reader still can see the value in the results. The analysis of audio</w:t>
      </w:r>
      <w:r>
        <w:t xml:space="preserve"> </w:t>
      </w:r>
      <w:r>
        <w:t xml:space="preserve">data from annual sample sets reveals a shift in the number of detected</w:t>
      </w:r>
      <w:r>
        <w:t xml:space="preserve"> </w:t>
      </w:r>
      <w:r>
        <w:t xml:space="preserve">occurrences for each year, with varying sonic sequences reflecting the</w:t>
      </w:r>
      <w:r>
        <w:t xml:space="preserve"> </w:t>
      </w:r>
      <w:r>
        <w:t xml:space="preserve">overall structure of the broadcasting. Using PCA and UMAP, we observe</w:t>
      </w:r>
      <w:r>
        <w:t xml:space="preserve"> </w:t>
      </w:r>
      <w:r>
        <w:t xml:space="preserve">differences in the MFCC data and clustering between P1 and P3,</w:t>
      </w:r>
      <w:r>
        <w:t xml:space="preserve"> </w:t>
      </w:r>
      <w:r>
        <w:t xml:space="preserve">suggesting distinct sonic identities. There are several contextual</w:t>
      </w:r>
      <w:r>
        <w:t xml:space="preserve"> </w:t>
      </w:r>
      <w:r>
        <w:t xml:space="preserve">factors related to the changes in the media environment that could be</w:t>
      </w:r>
      <w:r>
        <w:t xml:space="preserve"> </w:t>
      </w:r>
      <w:r>
        <w:t xml:space="preserve">considered as a cause for this development, yet the exploration of</w:t>
      </w:r>
      <w:r>
        <w:t xml:space="preserve"> </w:t>
      </w:r>
      <w:r>
        <w:t xml:space="preserve">causality lies beyond the confines of this article.</w:t>
      </w:r>
    </w:p>
    <w:p>
      <w:pPr>
        <w:pStyle w:val="BodyText"/>
      </w:pPr>
      <w:r>
        <w:t xml:space="preserve">However, beyond these historical endeavors, my aim has also been to</w:t>
      </w:r>
      <w:r>
        <w:t xml:space="preserve"> </w:t>
      </w:r>
      <w:r>
        <w:t xml:space="preserve">contribute to the understanding of historical radio data. By suggesting</w:t>
      </w:r>
      <w:r>
        <w:t xml:space="preserve"> </w:t>
      </w:r>
      <w:r>
        <w:t xml:space="preserve">relatively simple methods for preprocessing and segmentation, the</w:t>
      </w:r>
      <w:r>
        <w:t xml:space="preserve"> </w:t>
      </w:r>
      <w:r>
        <w:t xml:space="preserve">sonically curious reader might find inspiration for future improvements</w:t>
      </w:r>
      <w:r>
        <w:t xml:space="preserve"> </w:t>
      </w:r>
      <w:r>
        <w:t xml:space="preserve">in working with cultural audio data. Furthermore, I want to stress the</w:t>
      </w:r>
      <w:r>
        <w:t xml:space="preserve"> </w:t>
      </w:r>
      <w:r>
        <w:t xml:space="preserve">methodological consequences of combining dimensionality reduction and</w:t>
      </w:r>
      <w:r>
        <w:t xml:space="preserve"> </w:t>
      </w:r>
      <w:r>
        <w:t xml:space="preserve">object classification. The initial observation in the analysis suggested</w:t>
      </w:r>
      <w:r>
        <w:t xml:space="preserve"> </w:t>
      </w:r>
      <w:r>
        <w:t xml:space="preserve">an incongruity between untrained dimensionality reduction techniques for</w:t>
      </w:r>
      <w:r>
        <w:t xml:space="preserve"> </w:t>
      </w:r>
      <w:r>
        <w:t xml:space="preserve">spectral distribution and pretrained object classification models. Yet,</w:t>
      </w:r>
      <w:r>
        <w:t xml:space="preserve"> </w:t>
      </w:r>
      <w:r>
        <w:t xml:space="preserve">from as we consider the large-scale trends in the data set, certain</w:t>
      </w:r>
      <w:r>
        <w:t xml:space="preserve"> </w:t>
      </w:r>
      <w:r>
        <w:t xml:space="preserve">similarities between the two methods become clear, revealing common</w:t>
      </w:r>
      <w:r>
        <w:t xml:space="preserve"> </w:t>
      </w:r>
      <w:r>
        <w:t xml:space="preserve">trends in development. Such an observation points to the benefits of</w:t>
      </w:r>
      <w:r>
        <w:t xml:space="preserve"> </w:t>
      </w:r>
      <w:r>
        <w:t xml:space="preserve">complementary usage of the two methods. It shows the value of allowing</w:t>
      </w:r>
      <w:r>
        <w:t xml:space="preserve"> </w:t>
      </w:r>
      <w:r>
        <w:t xml:space="preserve">pretrained and untrained algorithms to be experimentally combined. Each</w:t>
      </w:r>
      <w:r>
        <w:t xml:space="preserve"> </w:t>
      </w:r>
      <w:r>
        <w:t xml:space="preserve">approach allows for different insights into the local and fine-grained</w:t>
      </w:r>
      <w:r>
        <w:t xml:space="preserve"> </w:t>
      </w:r>
      <w:r>
        <w:t xml:space="preserve">aspects of audio data, but together they may be utilized to test the</w:t>
      </w:r>
      <w:r>
        <w:t xml:space="preserve"> </w:t>
      </w:r>
      <w:r>
        <w:t xml:space="preserve">validity of the results. It is only by combining and testing out the</w:t>
      </w:r>
      <w:r>
        <w:t xml:space="preserve"> </w:t>
      </w:r>
      <w:r>
        <w:t xml:space="preserve">great variety of approaches to audio data processing that we can begin</w:t>
      </w:r>
      <w:r>
        <w:t xml:space="preserve"> </w:t>
      </w:r>
      <w:r>
        <w:t xml:space="preserve">navigating the radio archive.</w:t>
      </w:r>
    </w:p>
    <w:bookmarkEnd w:id="28"/>
    <w:bookmarkStart w:id="29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Åberg, C.. The Sounds of Radio : On Radio as an Auditive Means of</w:t>
      </w:r>
      <w:r>
        <w:t xml:space="preserve"> </w:t>
      </w:r>
      <w:r>
        <w:t xml:space="preserve">Communication. Dept. of Journalism, Media and Communication</w:t>
      </w:r>
      <w:r>
        <w:t xml:space="preserve"> </w:t>
      </w:r>
      <w:r>
        <w:t xml:space="preserve">[</w:t>
      </w:r>
      <w:r>
        <w:t xml:space="preserve">Institutionen för journalistik, medier och kommunikation - JMK</w:t>
      </w:r>
      <w:r>
        <w:t xml:space="preserve">]</w:t>
      </w:r>
      <w:r>
        <w:t xml:space="preserve">,</w:t>
      </w:r>
      <w:r>
        <w:t xml:space="preserve"> </w:t>
      </w:r>
      <w:r>
        <w:t xml:space="preserve">Univ..</w:t>
      </w:r>
    </w:p>
    <w:p>
      <w:pPr>
        <w:pStyle w:val="BodyText"/>
      </w:pPr>
      <w:r>
        <w:t xml:space="preserve">Bravo Sanchez, F. J., et al..</w:t>
      </w:r>
      <w:r>
        <w:t xml:space="preserve"> </w:t>
      </w:r>
      <w:r>
        <w:t xml:space="preserve">“</w:t>
      </w:r>
      <w:r>
        <w:t xml:space="preserve">Bioacoustic Classification of Avian</w:t>
      </w:r>
      <w:r>
        <w:t xml:space="preserve"> </w:t>
      </w:r>
      <w:r>
        <w:t xml:space="preserve">Calls from Raw Sound Waveforms with an Open-source Deep Learning</w:t>
      </w:r>
      <w:r>
        <w:t xml:space="preserve"> </w:t>
      </w:r>
      <w:r>
        <w:t xml:space="preserve">Architecture</w:t>
      </w:r>
      <w:r>
        <w:t xml:space="preserve">”</w:t>
      </w:r>
      <w:r>
        <w:t xml:space="preserve">. Scientific Reports, vol. 11, no. 1, p. 15733,</w:t>
      </w:r>
      <w:r>
        <w:t xml:space="preserve"> </w:t>
      </w:r>
      <w:r>
        <w:t xml:space="preserve">https://doi.org/10.1038/s41598-021-95076-6.</w:t>
      </w:r>
    </w:p>
    <w:p>
      <w:pPr>
        <w:pStyle w:val="BodyText"/>
      </w:pPr>
      <w:r>
        <w:t xml:space="preserve">Bösch, F., et al..</w:t>
      </w:r>
      <w:r>
        <w:t xml:space="preserve"> </w:t>
      </w:r>
      <w:r>
        <w:t xml:space="preserve">“</w:t>
      </w:r>
      <w:r>
        <w:t xml:space="preserve">Roundtable. Writing (media) History in the Age of</w:t>
      </w:r>
      <w:r>
        <w:t xml:space="preserve"> </w:t>
      </w:r>
      <w:r>
        <w:t xml:space="preserve">Audio-visual and Digital Media</w:t>
      </w:r>
      <w:r>
        <w:t xml:space="preserve">”</w:t>
      </w:r>
      <w:r>
        <w:t xml:space="preserve">. Journal of Modern European History,</w:t>
      </w:r>
      <w:r>
        <w:t xml:space="preserve"> </w:t>
      </w:r>
      <w:r>
        <w:t xml:space="preserve">vol. 10, no. 1, pp. 98–116,</w:t>
      </w:r>
      <w:r>
        <w:t xml:space="preserve"> </w:t>
      </w:r>
      <w:r>
        <w:t xml:space="preserve">https://doi.org/10.17104/1611-8944_2012_1_98.</w:t>
      </w:r>
    </w:p>
    <w:p>
      <w:pPr>
        <w:pStyle w:val="BodyText"/>
      </w:pPr>
      <w:r>
        <w:t xml:space="preserve">Clavert, F.and A. Fickers.</w:t>
      </w:r>
      <w:r>
        <w:t xml:space="preserve"> </w:t>
      </w:r>
      <w:r>
        <w:t xml:space="preserve">“</w:t>
      </w:r>
      <w:r>
        <w:t xml:space="preserve">Publishing digital history scholarship in</w:t>
      </w:r>
      <w:r>
        <w:t xml:space="preserve"> </w:t>
      </w:r>
      <w:r>
        <w:t xml:space="preserve">the era of updatism</w:t>
      </w:r>
      <w:r>
        <w:t xml:space="preserve">”</w:t>
      </w:r>
      <w:r>
        <w:t xml:space="preserve">. Journal of digital history, no. jdh002,</w:t>
      </w:r>
      <w:r>
        <w:t xml:space="preserve"> </w:t>
      </w:r>
      <w:r>
        <w:t xml:space="preserve">https://journalofdigitalhistory.org/en/article/m7DWqDjY3hoV.</w:t>
      </w:r>
    </w:p>
    <w:p>
      <w:pPr>
        <w:pStyle w:val="BodyText"/>
      </w:pPr>
      <w:r>
        <w:t xml:space="preserve">Clement, T. E..</w:t>
      </w:r>
      <w:r>
        <w:t xml:space="preserve"> </w:t>
      </w:r>
      <w:r>
        <w:t xml:space="preserve">“</w:t>
      </w:r>
      <w:r>
        <w:t xml:space="preserve">When Texts of Study Are Audio Files</w:t>
      </w:r>
      <w:r>
        <w:t xml:space="preserve">”</w:t>
      </w:r>
      <w:r>
        <w:t xml:space="preserve">. A New Companion</w:t>
      </w:r>
      <w:r>
        <w:t xml:space="preserve"> </w:t>
      </w:r>
      <w:r>
        <w:t xml:space="preserve">to Digital Humanities, John Wiley &amp; Sons, Ltd, pp. 348–57,</w:t>
      </w:r>
      <w:r>
        <w:t xml:space="preserve"> </w:t>
      </w:r>
      <w:r>
        <w:t xml:space="preserve">https://onlinelibrary.wiley.com/doi/abs/10.1002/9781118680605.ch24.</w:t>
      </w:r>
    </w:p>
    <w:p>
      <w:pPr>
        <w:pStyle w:val="BodyText"/>
      </w:pPr>
      <w:r>
        <w:t xml:space="preserve">Eco, U.. A Theory of Semiotics. Indiana University Press,</w:t>
      </w:r>
      <w:r>
        <w:t xml:space="preserve"> </w:t>
      </w:r>
      <w:r>
        <w:t xml:space="preserve">https://www.jstor.org/stable/j.ctt16xwcfd.</w:t>
      </w:r>
    </w:p>
    <w:p>
      <w:pPr>
        <w:pStyle w:val="BodyText"/>
      </w:pPr>
      <w:r>
        <w:t xml:space="preserve">Ernst, W.and J. Parikka. Digital Memory and the Archive. University of</w:t>
      </w:r>
      <w:r>
        <w:t xml:space="preserve"> </w:t>
      </w:r>
      <w:r>
        <w:t xml:space="preserve">Minnesota Press.</w:t>
      </w:r>
    </w:p>
    <w:p>
      <w:pPr>
        <w:pStyle w:val="BodyText"/>
      </w:pPr>
      <w:r>
        <w:t xml:space="preserve">Have, I.and K. Enevoldsen.</w:t>
      </w:r>
      <w:r>
        <w:t xml:space="preserve"> </w:t>
      </w:r>
      <w:r>
        <w:t xml:space="preserve">“</w:t>
      </w:r>
      <w:r>
        <w:t xml:space="preserve">From Close Listening to Distant Listening:</w:t>
      </w:r>
      <w:r>
        <w:t xml:space="preserve"> </w:t>
      </w:r>
      <w:r>
        <w:t xml:space="preserve">Developing Tools for Speech-music Discrimination of Danish Music</w:t>
      </w:r>
      <w:r>
        <w:t xml:space="preserve"> </w:t>
      </w:r>
      <w:r>
        <w:t xml:space="preserve">Radio</w:t>
      </w:r>
      <w:r>
        <w:t xml:space="preserve">”</w:t>
      </w:r>
      <w:r>
        <w:t xml:space="preserve">. Digital Humanities Quarterly, vol. 015, no. 1.</w:t>
      </w:r>
    </w:p>
    <w:p>
      <w:pPr>
        <w:pStyle w:val="BodyText"/>
      </w:pPr>
      <w:r>
        <w:t xml:space="preserve">Hellman, H..</w:t>
      </w:r>
      <w:r>
        <w:t xml:space="preserve"> </w:t>
      </w:r>
      <w:r>
        <w:t xml:space="preserve">“</w:t>
      </w:r>
      <w:r>
        <w:t xml:space="preserve">Diversity - an End in Itself?developing a Multi-measure</w:t>
      </w:r>
      <w:r>
        <w:t xml:space="preserve"> </w:t>
      </w:r>
      <w:r>
        <w:t xml:space="preserve">Methodology of Television Programme Variety Studies</w:t>
      </w:r>
      <w:r>
        <w:t xml:space="preserve">”</w:t>
      </w:r>
      <w:r>
        <w:t xml:space="preserve">. European Journal</w:t>
      </w:r>
      <w:r>
        <w:t xml:space="preserve"> </w:t>
      </w:r>
      <w:r>
        <w:t xml:space="preserve">of Communication - EUR J COMMUN, vol. 16, pp. 181–208,</w:t>
      </w:r>
      <w:r>
        <w:t xml:space="preserve"> </w:t>
      </w:r>
      <w:r>
        <w:t xml:space="preserve">https://doi.org/10.1177/0267323101016002003.</w:t>
      </w:r>
    </w:p>
    <w:p>
      <w:pPr>
        <w:pStyle w:val="BodyText"/>
      </w:pPr>
      <w:r>
        <w:t xml:space="preserve">From Stationality to Radio Aesthetics: Investigations on Radiophonic</w:t>
      </w:r>
      <w:r>
        <w:t xml:space="preserve"> </w:t>
      </w:r>
      <w:r>
        <w:t xml:space="preserve">Sounds. From Stationality to Radio Aesthetics: Investigations on</w:t>
      </w:r>
      <w:r>
        <w:t xml:space="preserve"> </w:t>
      </w:r>
      <w:r>
        <w:t xml:space="preserve">Radiophonic Sounds. https://doi.org/10.7551/mitpress/9975.003.0040.</w:t>
      </w:r>
    </w:p>
    <w:p>
      <w:pPr>
        <w:pStyle w:val="BodyText"/>
      </w:pPr>
      <w:r>
        <w:t xml:space="preserve">Iasa-phonographic-bulletin-13.pdf. Iasa-phonographic-bulletin-13.pdf.</w:t>
      </w:r>
      <w:r>
        <w:t xml:space="preserve"> </w:t>
      </w:r>
      <w:r>
        <w:t xml:space="preserve">https://www.iasa-web.org/sites/default/files/bulletin/iasa-phonographic-bulletin-13.pdf.</w:t>
      </w:r>
    </w:p>
    <w:p>
      <w:pPr>
        <w:pStyle w:val="BodyText"/>
      </w:pPr>
      <w:r>
        <w:t xml:space="preserve">Papers with Code - Audioset Benchmark (audio Classification). Papers</w:t>
      </w:r>
      <w:r>
        <w:t xml:space="preserve"> </w:t>
      </w:r>
      <w:r>
        <w:t xml:space="preserve">with Code - Audioset Benchmark (audio Classification).</w:t>
      </w:r>
      <w:r>
        <w:t xml:space="preserve"> </w:t>
      </w:r>
      <w:r>
        <w:t xml:space="preserve">https://paperswithcode.com/sota/audio-classification-on-audioset.</w:t>
      </w:r>
    </w:p>
    <w:p>
      <w:pPr>
        <w:pStyle w:val="BodyText"/>
      </w:pPr>
      <w:r>
        <w:t xml:space="preserve">Kittler, F. A.. Gramophone, Film, Typewriter. Translated by Michael Wutz</w:t>
      </w:r>
      <w:r>
        <w:t xml:space="preserve"> </w:t>
      </w:r>
      <w:r>
        <w:t xml:space="preserve">and Geoffrey Winthrop-Young, Stanford University Press.</w:t>
      </w:r>
    </w:p>
    <w:p>
      <w:pPr>
        <w:pStyle w:val="BodyText"/>
      </w:pPr>
      <w:r>
        <w:t xml:space="preserve">Kittler, F.and G. Winthrop-Young.</w:t>
      </w:r>
      <w:r>
        <w:t xml:space="preserve"> </w:t>
      </w:r>
      <w:r>
        <w:t xml:space="preserve">“</w:t>
      </w:r>
      <w:r>
        <w:t xml:space="preserve">Real Time Analysis, Time Axis</w:t>
      </w:r>
      <w:r>
        <w:t xml:space="preserve"> </w:t>
      </w:r>
      <w:r>
        <w:t xml:space="preserve">Manipulation</w:t>
      </w:r>
      <w:r>
        <w:t xml:space="preserve">”</w:t>
      </w:r>
      <w:r>
        <w:t xml:space="preserve">. Cultural Politics, vol. 13, no. 1, pp. 1–8,</w:t>
      </w:r>
      <w:r>
        <w:t xml:space="preserve"> </w:t>
      </w:r>
      <w:r>
        <w:t xml:space="preserve">https://doi.org/10.1215/17432197-3755144.</w:t>
      </w:r>
    </w:p>
    <w:p>
      <w:pPr>
        <w:pStyle w:val="BodyText"/>
      </w:pPr>
      <w:r>
        <w:t xml:space="preserve">Mauch, M., et al..</w:t>
      </w:r>
      <w:r>
        <w:t xml:space="preserve"> </w:t>
      </w:r>
      <w:r>
        <w:t xml:space="preserve">“</w:t>
      </w:r>
      <w:r>
        <w:t xml:space="preserve">The Evolution of Popular Music: USA 1960–2010</w:t>
      </w:r>
      <w:r>
        <w:t xml:space="preserve">”</w:t>
      </w:r>
      <w:r>
        <w:t xml:space="preserve">.</w:t>
      </w:r>
      <w:r>
        <w:t xml:space="preserve"> </w:t>
      </w:r>
      <w:r>
        <w:t xml:space="preserve">Royal Society Open Science, vol. 2, no. 5, p. 150081,</w:t>
      </w:r>
      <w:r>
        <w:t xml:space="preserve"> </w:t>
      </w:r>
      <w:r>
        <w:t xml:space="preserve">https://doi.org/10.1098/rsos.150081.</w:t>
      </w:r>
    </w:p>
    <w:p>
      <w:pPr>
        <w:pStyle w:val="BodyText"/>
      </w:pPr>
      <w:r>
        <w:t xml:space="preserve">McQUAIL, D..</w:t>
      </w:r>
      <w:r>
        <w:t xml:space="preserve"> </w:t>
      </w:r>
      <w:r>
        <w:t xml:space="preserve">“</w:t>
      </w:r>
      <w:r>
        <w:t xml:space="preserve">Public Service Broadcasting: Both Free and Accountable</w:t>
      </w:r>
      <w:r>
        <w:t xml:space="preserve">”</w:t>
      </w:r>
      <w:r>
        <w:t xml:space="preserve">.</w:t>
      </w:r>
      <w:r>
        <w:t xml:space="preserve"> </w:t>
      </w:r>
      <w:r>
        <w:t xml:space="preserve">Javnost - the Public, vol. 10, no. 3, pp. 13–28,</w:t>
      </w:r>
      <w:r>
        <w:t xml:space="preserve"> </w:t>
      </w:r>
      <w:r>
        <w:t xml:space="preserve">https://doi.org/10.1080/13183222.2003.11008832.</w:t>
      </w:r>
    </w:p>
    <w:p>
      <w:pPr>
        <w:pStyle w:val="BodyText"/>
      </w:pPr>
      <w:r>
        <w:t xml:space="preserve">Moles, A. A.. Information Theory and Esthetic Perception. Univ. of</w:t>
      </w:r>
      <w:r>
        <w:t xml:space="preserve"> </w:t>
      </w:r>
      <w:r>
        <w:t xml:space="preserve">Illinois Press.</w:t>
      </w:r>
    </w:p>
    <w:p>
      <w:pPr>
        <w:pStyle w:val="BodyText"/>
      </w:pPr>
      <w:r>
        <w:t xml:space="preserve">Scannell, P.. Radio Times: The Temporal Arrangements of Broadcasting in</w:t>
      </w:r>
      <w:r>
        <w:t xml:space="preserve"> </w:t>
      </w:r>
      <w:r>
        <w:t xml:space="preserve">the Modern World. https://eric.ed.gov/?id=ED294542.</w:t>
      </w:r>
    </w:p>
    <w:p>
      <w:pPr>
        <w:pStyle w:val="BodyText"/>
      </w:pPr>
      <w:r>
        <w:t xml:space="preserve">Steemers, J..</w:t>
      </w:r>
      <w:r>
        <w:t xml:space="preserve"> </w:t>
      </w:r>
      <w:r>
        <w:t xml:space="preserve">“</w:t>
      </w:r>
      <w:r>
        <w:t xml:space="preserve">In Search of a Third Way: Balancing Public Purpose and</w:t>
      </w:r>
      <w:r>
        <w:t xml:space="preserve"> </w:t>
      </w:r>
      <w:r>
        <w:t xml:space="preserve">Commerce in German and British Public Service Broadcasting</w:t>
      </w:r>
      <w:r>
        <w:t xml:space="preserve">”</w:t>
      </w:r>
      <w:r>
        <w:t xml:space="preserve">. Canadian</w:t>
      </w:r>
      <w:r>
        <w:t xml:space="preserve"> </w:t>
      </w:r>
      <w:r>
        <w:t xml:space="preserve">Journal of Communication, vol. 26,</w:t>
      </w:r>
      <w:r>
        <w:t xml:space="preserve"> </w:t>
      </w:r>
      <w:r>
        <w:t xml:space="preserve">https://doi.org/10.22230/cjc.2001v26n1a1196.</w:t>
      </w:r>
    </w:p>
    <w:p>
      <w:pPr>
        <w:pStyle w:val="BodyText"/>
      </w:pPr>
      <w:r>
        <w:t xml:space="preserve">White, H..</w:t>
      </w:r>
      <w:r>
        <w:t xml:space="preserve"> </w:t>
      </w:r>
      <w:r>
        <w:t xml:space="preserve">“</w:t>
      </w:r>
      <w:r>
        <w:t xml:space="preserve">Historiography and Historiophoty</w:t>
      </w:r>
      <w:r>
        <w:t xml:space="preserve">”</w:t>
      </w:r>
      <w:r>
        <w:t xml:space="preserve">. The American Historical</w:t>
      </w:r>
      <w:r>
        <w:t xml:space="preserve"> </w:t>
      </w:r>
      <w:r>
        <w:t xml:space="preserve">Review, vol. 93, no. 5, pp. 1193–99, https://doi.org/10.2307/1873534.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nd/4.0/" TargetMode="External" /><Relationship Type="http://schemas.openxmlformats.org/officeDocument/2006/relationships/hyperlink" Id="rId20" Target="https://orcid.org/0000-0001-5207-42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nd/4.0/" TargetMode="External" /><Relationship Type="http://schemas.openxmlformats.org/officeDocument/2006/relationships/hyperlink" Id="rId20" Target="https://orcid.org/0000-0001-5207-42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6EWgjJtoiW6R</dc:title>
  <dc:creator/>
  <cp:keywords/>
  <dcterms:created xsi:type="dcterms:W3CDTF">2024-07-08T09:49:16Z</dcterms:created>
  <dcterms:modified xsi:type="dcterms:W3CDTF">2024-07-08T09:49:16Z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